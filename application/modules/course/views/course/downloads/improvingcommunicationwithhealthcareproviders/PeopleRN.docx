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F7C69" w14:textId="77777777" w:rsidR="00536528" w:rsidRPr="00E247AA" w:rsidRDefault="00536528" w:rsidP="00536528">
      <w:pPr>
        <w:rPr>
          <w:rFonts w:ascii="Arial" w:hAnsi="Arial" w:cs="Arial"/>
          <w:b/>
          <w:szCs w:val="24"/>
          <w:u w:val="single"/>
        </w:rPr>
      </w:pPr>
      <w:r w:rsidRPr="00E247AA">
        <w:rPr>
          <w:rFonts w:ascii="Arial" w:hAnsi="Arial" w:cs="Arial"/>
          <w:b/>
          <w:szCs w:val="24"/>
          <w:u w:val="single"/>
        </w:rPr>
        <w:t>People</w:t>
      </w:r>
    </w:p>
    <w:p w14:paraId="60247254" w14:textId="77777777" w:rsidR="00536528" w:rsidRDefault="00536528" w:rsidP="00536528">
      <w:pPr>
        <w:rPr>
          <w:rFonts w:ascii="Arial" w:hAnsi="Arial" w:cs="Arial"/>
          <w:szCs w:val="24"/>
        </w:rPr>
      </w:pPr>
    </w:p>
    <w:p w14:paraId="7142E478" w14:textId="6B4C6FEE" w:rsidR="00536528" w:rsidRDefault="00536528" w:rsidP="00536528">
      <w:pPr>
        <w:rPr>
          <w:rFonts w:ascii="Arial" w:hAnsi="Arial" w:cs="Arial"/>
          <w:szCs w:val="24"/>
        </w:rPr>
      </w:pPr>
      <w:r w:rsidRPr="00437710">
        <w:rPr>
          <w:rFonts w:ascii="Arial" w:hAnsi="Arial" w:cs="Arial"/>
          <w:i/>
          <w:szCs w:val="24"/>
          <w:u w:val="single"/>
        </w:rPr>
        <w:t>Physicians.</w:t>
      </w:r>
      <w:r>
        <w:rPr>
          <w:rFonts w:ascii="Arial" w:hAnsi="Arial" w:cs="Arial"/>
          <w:szCs w:val="24"/>
        </w:rPr>
        <w:t xml:space="preserve">  Physicians can go through up to 18 years of education to be trained in particular specialty areas.  There are 24 specialties in medicine recognized by the American Board of Medical Specialties.  Physicians who successfully complete specialty training complete comprehensive written and oral exams to become “board certified.”  Usually, the “first line” doctor the patient sees is a “generalist.” Again, as a generalist, the physician went through residencies and training in these areas.  The “first line” doctor may be a primary care physician, family care physician, or internal medicine physician.</w:t>
      </w:r>
      <w:r w:rsidR="0050647D">
        <w:rPr>
          <w:rFonts w:ascii="Arial" w:hAnsi="Arial" w:cs="Arial"/>
          <w:szCs w:val="24"/>
        </w:rPr>
        <w:t xml:space="preserve">  For older adults, a physician </w:t>
      </w:r>
      <w:ins w:id="0" w:author="rnicholson" w:date="2013-11-19T16:11:00Z">
        <w:r w:rsidR="0050647D">
          <w:rPr>
            <w:rFonts w:ascii="Arial" w:hAnsi="Arial" w:cs="Arial"/>
            <w:szCs w:val="24"/>
          </w:rPr>
          <w:t xml:space="preserve">who is </w:t>
        </w:r>
      </w:ins>
      <w:r>
        <w:rPr>
          <w:rFonts w:ascii="Arial" w:hAnsi="Arial" w:cs="Arial"/>
          <w:szCs w:val="24"/>
        </w:rPr>
        <w:t>board</w:t>
      </w:r>
      <w:ins w:id="1" w:author="rnicholson" w:date="2013-11-19T16:11:00Z">
        <w:r w:rsidR="0050647D">
          <w:rPr>
            <w:rFonts w:ascii="Arial" w:hAnsi="Arial" w:cs="Arial"/>
            <w:szCs w:val="24"/>
          </w:rPr>
          <w:t>-</w:t>
        </w:r>
      </w:ins>
      <w:del w:id="2" w:author="rnicholson" w:date="2013-11-19T16:11:00Z">
        <w:r w:rsidR="0050647D" w:rsidDel="0050647D">
          <w:rPr>
            <w:rFonts w:ascii="Arial" w:hAnsi="Arial" w:cs="Arial"/>
            <w:szCs w:val="24"/>
          </w:rPr>
          <w:delText xml:space="preserve"> </w:delText>
        </w:r>
      </w:del>
      <w:r>
        <w:rPr>
          <w:rFonts w:ascii="Arial" w:hAnsi="Arial" w:cs="Arial"/>
          <w:szCs w:val="24"/>
        </w:rPr>
        <w:t xml:space="preserve">certified in geriatric medicine is referred to as a geriatrician.  </w:t>
      </w:r>
    </w:p>
    <w:p w14:paraId="2E43B546" w14:textId="77777777" w:rsidR="00536528" w:rsidRDefault="00536528" w:rsidP="00536528">
      <w:pPr>
        <w:rPr>
          <w:rFonts w:ascii="Arial" w:hAnsi="Arial" w:cs="Arial"/>
          <w:szCs w:val="24"/>
        </w:rPr>
      </w:pPr>
    </w:p>
    <w:p w14:paraId="768E04A2" w14:textId="77777777" w:rsidR="00536528" w:rsidRDefault="00536528" w:rsidP="00536528">
      <w:pPr>
        <w:rPr>
          <w:rFonts w:ascii="Arial" w:hAnsi="Arial" w:cs="Arial"/>
          <w:szCs w:val="24"/>
        </w:rPr>
      </w:pPr>
      <w:r w:rsidRPr="00B75504">
        <w:rPr>
          <w:rFonts w:ascii="Arial" w:hAnsi="Arial" w:cs="Arial"/>
          <w:i/>
          <w:szCs w:val="24"/>
          <w:u w:val="single"/>
        </w:rPr>
        <w:t>Nurses.</w:t>
      </w:r>
      <w:r>
        <w:rPr>
          <w:rFonts w:ascii="Arial" w:hAnsi="Arial" w:cs="Arial"/>
          <w:szCs w:val="24"/>
        </w:rPr>
        <w:t xml:space="preserve">  Similar to physicians, nurses often specialize in various areas particularly through advanced education.  Registered nurses (RNs) have graduated from college or university programs that range from 2 to 4 years in length.  Licensed practical nurses </w:t>
      </w:r>
      <w:r>
        <w:rPr>
          <w:noProof/>
          <w:snapToGrid/>
        </w:rPr>
        <w:drawing>
          <wp:anchor distT="0" distB="0" distL="114300" distR="114300" simplePos="0" relativeHeight="251660288" behindDoc="1" locked="0" layoutInCell="1" allowOverlap="1" wp14:anchorId="513E8AE3" wp14:editId="676309E5">
            <wp:simplePos x="0" y="0"/>
            <wp:positionH relativeFrom="column">
              <wp:align>right</wp:align>
            </wp:positionH>
            <wp:positionV relativeFrom="paragraph">
              <wp:posOffset>521335</wp:posOffset>
            </wp:positionV>
            <wp:extent cx="2374900" cy="1591310"/>
            <wp:effectExtent l="19050" t="0" r="6350" b="0"/>
            <wp:wrapTight wrapText="bothSides">
              <wp:wrapPolygon edited="0">
                <wp:start x="-173" y="0"/>
                <wp:lineTo x="-173" y="21462"/>
                <wp:lineTo x="21658" y="21462"/>
                <wp:lineTo x="21658" y="0"/>
                <wp:lineTo x="-173" y="0"/>
              </wp:wrapPolygon>
            </wp:wrapTight>
            <wp:docPr id="2" name="Picture 2" descr="8680965-567x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680965-567x847"/>
                    <pic:cNvPicPr>
                      <a:picLocks noChangeAspect="1" noChangeArrowheads="1"/>
                    </pic:cNvPicPr>
                  </pic:nvPicPr>
                  <pic:blipFill>
                    <a:blip r:embed="rId8" cstate="print"/>
                    <a:srcRect/>
                    <a:stretch>
                      <a:fillRect/>
                    </a:stretch>
                  </pic:blipFill>
                  <pic:spPr bwMode="auto">
                    <a:xfrm>
                      <a:off x="0" y="0"/>
                      <a:ext cx="2374900" cy="1591310"/>
                    </a:xfrm>
                    <a:prstGeom prst="rect">
                      <a:avLst/>
                    </a:prstGeom>
                    <a:noFill/>
                    <a:ln w="9525">
                      <a:noFill/>
                      <a:miter lim="800000"/>
                      <a:headEnd/>
                      <a:tailEnd/>
                    </a:ln>
                  </pic:spPr>
                </pic:pic>
              </a:graphicData>
            </a:graphic>
          </wp:anchor>
        </w:drawing>
      </w:r>
      <w:r>
        <w:rPr>
          <w:rFonts w:ascii="Arial" w:hAnsi="Arial" w:cs="Arial"/>
          <w:szCs w:val="24"/>
        </w:rPr>
        <w:t xml:space="preserve">(LPNs) have less training than RNs and thus are restricted in terms of their scope of practice compared to RNs.  Advanced practice RNs can either be </w:t>
      </w:r>
      <w:commentRangeStart w:id="3"/>
      <w:r>
        <w:rPr>
          <w:rFonts w:ascii="Arial" w:hAnsi="Arial" w:cs="Arial"/>
          <w:szCs w:val="24"/>
        </w:rPr>
        <w:t>clinical nurse specialists or nurse practitioners</w:t>
      </w:r>
      <w:commentRangeEnd w:id="3"/>
      <w:r w:rsidR="004C0DA2">
        <w:rPr>
          <w:rStyle w:val="CommentReference"/>
        </w:rPr>
        <w:commentReference w:id="3"/>
      </w:r>
      <w:r>
        <w:rPr>
          <w:rFonts w:ascii="Arial" w:hAnsi="Arial" w:cs="Arial"/>
          <w:szCs w:val="24"/>
        </w:rPr>
        <w:t xml:space="preserve">.  Both have advanced education through master’s or doctoral training in addition to certification training.  Both also need to pass a certification exam in their specialty field to </w:t>
      </w:r>
      <w:commentRangeStart w:id="4"/>
      <w:r>
        <w:rPr>
          <w:rFonts w:ascii="Arial" w:hAnsi="Arial" w:cs="Arial"/>
          <w:szCs w:val="24"/>
        </w:rPr>
        <w:t xml:space="preserve">“officially” </w:t>
      </w:r>
      <w:commentRangeEnd w:id="4"/>
      <w:r w:rsidR="0050647D">
        <w:rPr>
          <w:rStyle w:val="CommentReference"/>
        </w:rPr>
        <w:commentReference w:id="4"/>
      </w:r>
      <w:r>
        <w:rPr>
          <w:rFonts w:ascii="Arial" w:hAnsi="Arial" w:cs="Arial"/>
          <w:szCs w:val="24"/>
        </w:rPr>
        <w:t xml:space="preserve">be called a clinical nurse specialist or nurse practitioner.  </w:t>
      </w:r>
      <w:commentRangeStart w:id="5"/>
      <w:r>
        <w:rPr>
          <w:rFonts w:ascii="Arial" w:hAnsi="Arial" w:cs="Arial"/>
          <w:szCs w:val="24"/>
        </w:rPr>
        <w:t xml:space="preserve">Nurses are licensed by the state department of licensing and regulation.  </w:t>
      </w:r>
      <w:commentRangeEnd w:id="5"/>
      <w:r w:rsidR="004C0DA2">
        <w:rPr>
          <w:rStyle w:val="CommentReference"/>
        </w:rPr>
        <w:commentReference w:id="5"/>
      </w:r>
      <w:r>
        <w:rPr>
          <w:rFonts w:ascii="Arial" w:hAnsi="Arial" w:cs="Arial"/>
          <w:szCs w:val="24"/>
        </w:rPr>
        <w:t>Advanced practice certification is administered through the American Nurse Credentialing Center or the American College of Nurse Practitioners.  In many cases, nurse practitioners practice in collaboration with physicians.  Many individual choose to see a nurse practitioner for common health problems as they are able to prescribe medications and treatments as well as make referrals.</w:t>
      </w:r>
    </w:p>
    <w:p w14:paraId="4154C29F" w14:textId="77777777" w:rsidR="00536528" w:rsidRDefault="00536528" w:rsidP="00536528">
      <w:pPr>
        <w:rPr>
          <w:rFonts w:ascii="Arial" w:hAnsi="Arial" w:cs="Arial"/>
          <w:szCs w:val="24"/>
        </w:rPr>
      </w:pPr>
    </w:p>
    <w:p w14:paraId="6BBB2CB2" w14:textId="77777777" w:rsidR="00536528" w:rsidRDefault="00536528" w:rsidP="00536528">
      <w:pPr>
        <w:rPr>
          <w:rFonts w:ascii="Arial" w:hAnsi="Arial" w:cs="Arial"/>
          <w:szCs w:val="24"/>
        </w:rPr>
      </w:pPr>
      <w:r w:rsidRPr="00024E7F">
        <w:rPr>
          <w:rFonts w:ascii="Arial" w:hAnsi="Arial" w:cs="Arial"/>
          <w:i/>
          <w:szCs w:val="24"/>
          <w:u w:val="single"/>
        </w:rPr>
        <w:t>Certified Nursing Assistants.</w:t>
      </w:r>
      <w:r>
        <w:rPr>
          <w:rFonts w:ascii="Arial" w:hAnsi="Arial" w:cs="Arial"/>
          <w:szCs w:val="24"/>
        </w:rPr>
        <w:t xml:space="preserve">  A certified nursing assistant (CNA) is a trained caregiver who works under the supervision of an RN or LPN and provides direct care, assistance, and performs basic nursing procedures for patients.   CNA certification requirements vary by state.  Typically, it consists of a 10-12 month education program and clinical experience followed by successful completion of the certification exam.  CNAs are also referred to as “paraprofessionals” to differentiate their education and scope of practice from professional nurses.  </w:t>
      </w:r>
    </w:p>
    <w:p w14:paraId="06AE87D4" w14:textId="77777777" w:rsidR="00536528" w:rsidRDefault="00536528" w:rsidP="00536528">
      <w:pPr>
        <w:rPr>
          <w:rFonts w:ascii="Arial" w:hAnsi="Arial" w:cs="Arial"/>
          <w:szCs w:val="24"/>
        </w:rPr>
      </w:pPr>
    </w:p>
    <w:p w14:paraId="709D7780" w14:textId="77777777" w:rsidR="00536528" w:rsidRDefault="00536528" w:rsidP="00536528">
      <w:pPr>
        <w:rPr>
          <w:rFonts w:ascii="Arial" w:hAnsi="Arial" w:cs="Arial"/>
          <w:szCs w:val="24"/>
        </w:rPr>
      </w:pPr>
      <w:r w:rsidRPr="00E247AA">
        <w:rPr>
          <w:rFonts w:ascii="Arial" w:hAnsi="Arial" w:cs="Arial"/>
          <w:i/>
          <w:szCs w:val="24"/>
          <w:u w:val="single"/>
        </w:rPr>
        <w:t>Others.</w:t>
      </w:r>
      <w:r>
        <w:rPr>
          <w:rFonts w:ascii="Arial" w:hAnsi="Arial" w:cs="Arial"/>
          <w:szCs w:val="24"/>
        </w:rPr>
        <w:t xml:space="preserve">  Other health care providers you may come in contact with include: (1) physician assistants (provide health care, perform treatments, and conduct exams under the supervision of physicians); (2) physical therapists (provide services to improve mobility and function through exercise or other treatment modalities); and (3) occupational therapists (provide services to improve a patient’s ability with self-care through training or use of assistive devices).</w:t>
      </w:r>
    </w:p>
    <w:p w14:paraId="63FE5F23" w14:textId="77777777" w:rsidR="00536528" w:rsidRDefault="00536528" w:rsidP="00536528">
      <w:pPr>
        <w:rPr>
          <w:rFonts w:ascii="Arial" w:hAnsi="Arial" w:cs="Arial"/>
          <w:szCs w:val="24"/>
        </w:rPr>
      </w:pPr>
    </w:p>
    <w:p w14:paraId="3094A273" w14:textId="77777777" w:rsidR="00536528" w:rsidRPr="00B36CD1" w:rsidRDefault="00536528" w:rsidP="00536528">
      <w:pPr>
        <w:rPr>
          <w:rFonts w:ascii="Arial" w:hAnsi="Arial" w:cs="Arial"/>
          <w:i/>
          <w:szCs w:val="24"/>
          <w:u w:val="single"/>
        </w:rPr>
      </w:pPr>
      <w:r w:rsidRPr="00B36CD1">
        <w:rPr>
          <w:rFonts w:ascii="Arial" w:hAnsi="Arial" w:cs="Arial"/>
          <w:i/>
          <w:szCs w:val="24"/>
          <w:u w:val="single"/>
        </w:rPr>
        <w:t>People Resources</w:t>
      </w:r>
    </w:p>
    <w:p w14:paraId="5128DC5C" w14:textId="77777777" w:rsidR="00536528" w:rsidRDefault="00536528" w:rsidP="00536528">
      <w:pPr>
        <w:rPr>
          <w:rFonts w:ascii="Arial" w:hAnsi="Arial" w:cs="Arial"/>
          <w:szCs w:val="24"/>
        </w:rPr>
      </w:pPr>
    </w:p>
    <w:p w14:paraId="279A934F" w14:textId="77777777" w:rsidR="00536528" w:rsidRDefault="00536528" w:rsidP="00536528">
      <w:pPr>
        <w:rPr>
          <w:rFonts w:ascii="Arial" w:hAnsi="Arial" w:cs="Arial"/>
          <w:szCs w:val="24"/>
        </w:rPr>
      </w:pPr>
      <w:r w:rsidRPr="00B36CD1">
        <w:rPr>
          <w:rFonts w:ascii="Arial" w:hAnsi="Arial" w:cs="Arial"/>
          <w:i/>
          <w:szCs w:val="24"/>
        </w:rPr>
        <w:t>How do I find out if the physician is board certified?</w:t>
      </w:r>
      <w:r>
        <w:rPr>
          <w:rFonts w:ascii="Arial" w:hAnsi="Arial" w:cs="Arial"/>
          <w:szCs w:val="24"/>
        </w:rPr>
        <w:t xml:space="preserve">  Contact the American Board of Medical Specialties at 800.733.2276 or </w:t>
      </w:r>
      <w:hyperlink r:id="rId10" w:history="1">
        <w:r w:rsidRPr="005E1A0B">
          <w:rPr>
            <w:rStyle w:val="Hyperlink"/>
            <w:rFonts w:ascii="Arial" w:hAnsi="Arial" w:cs="Arial"/>
            <w:szCs w:val="24"/>
          </w:rPr>
          <w:t>www.abms.org</w:t>
        </w:r>
      </w:hyperlink>
      <w:r>
        <w:rPr>
          <w:rFonts w:ascii="Arial" w:hAnsi="Arial" w:cs="Arial"/>
          <w:szCs w:val="24"/>
        </w:rPr>
        <w:t>.</w:t>
      </w:r>
    </w:p>
    <w:p w14:paraId="70120807" w14:textId="77777777" w:rsidR="00536528" w:rsidRDefault="00536528" w:rsidP="00536528">
      <w:pPr>
        <w:rPr>
          <w:rFonts w:ascii="Arial" w:hAnsi="Arial" w:cs="Arial"/>
          <w:szCs w:val="24"/>
        </w:rPr>
      </w:pPr>
    </w:p>
    <w:p w14:paraId="7ECAD592" w14:textId="77777777" w:rsidR="00536528" w:rsidRDefault="00536528" w:rsidP="00536528">
      <w:pPr>
        <w:rPr>
          <w:rFonts w:ascii="Arial" w:hAnsi="Arial" w:cs="Arial"/>
          <w:szCs w:val="24"/>
        </w:rPr>
      </w:pPr>
      <w:r w:rsidRPr="00F7720E">
        <w:rPr>
          <w:rFonts w:ascii="Arial" w:hAnsi="Arial" w:cs="Arial"/>
          <w:i/>
          <w:szCs w:val="24"/>
        </w:rPr>
        <w:t>How do I find the best doctors in my area?</w:t>
      </w:r>
      <w:r>
        <w:rPr>
          <w:rFonts w:ascii="Arial" w:hAnsi="Arial" w:cs="Arial"/>
          <w:szCs w:val="24"/>
        </w:rPr>
        <w:t xml:space="preserve">  Contact your state’s Department of Medical Examiners to learn if there are any disciplinary actions against them</w:t>
      </w:r>
      <w:commentRangeStart w:id="6"/>
      <w:r>
        <w:rPr>
          <w:rFonts w:ascii="Arial" w:hAnsi="Arial" w:cs="Arial"/>
          <w:szCs w:val="24"/>
        </w:rPr>
        <w:t xml:space="preserve">. </w:t>
      </w:r>
      <w:commentRangeEnd w:id="6"/>
      <w:r w:rsidR="0087399A">
        <w:rPr>
          <w:rStyle w:val="CommentReference"/>
        </w:rPr>
        <w:commentReference w:id="6"/>
      </w:r>
      <w:r>
        <w:rPr>
          <w:rFonts w:ascii="Arial" w:hAnsi="Arial" w:cs="Arial"/>
          <w:szCs w:val="24"/>
        </w:rPr>
        <w:t xml:space="preserve"> </w:t>
      </w:r>
    </w:p>
    <w:p w14:paraId="46704AEF" w14:textId="77777777" w:rsidR="00536528" w:rsidRDefault="00536528" w:rsidP="00536528">
      <w:pPr>
        <w:rPr>
          <w:rFonts w:ascii="Arial" w:hAnsi="Arial" w:cs="Arial"/>
          <w:szCs w:val="24"/>
        </w:rPr>
      </w:pPr>
    </w:p>
    <w:p w14:paraId="5CF78744"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 xml:space="preserve">Here is a </w:t>
      </w:r>
      <w:r w:rsidRPr="006901E4">
        <w:rPr>
          <w:rFonts w:ascii="Arial" w:hAnsi="Arial" w:cs="Arial"/>
          <w:b/>
          <w:szCs w:val="24"/>
          <w:highlight w:val="yellow"/>
          <w:u w:val="single"/>
        </w:rPr>
        <w:t>video</w:t>
      </w:r>
      <w:r w:rsidRPr="006901E4">
        <w:rPr>
          <w:rFonts w:ascii="Arial" w:hAnsi="Arial" w:cs="Arial"/>
          <w:szCs w:val="24"/>
          <w:highlight w:val="yellow"/>
        </w:rPr>
        <w:t xml:space="preserve"> from </w:t>
      </w:r>
      <w:r w:rsidR="006901E4" w:rsidRPr="006901E4">
        <w:rPr>
          <w:rFonts w:ascii="Arial" w:hAnsi="Arial" w:cs="Arial"/>
          <w:szCs w:val="24"/>
          <w:highlight w:val="yellow"/>
        </w:rPr>
        <w:t>physicians</w:t>
      </w:r>
      <w:r w:rsidRPr="006901E4">
        <w:rPr>
          <w:rFonts w:ascii="Arial" w:hAnsi="Arial" w:cs="Arial"/>
          <w:szCs w:val="24"/>
          <w:highlight w:val="yellow"/>
        </w:rPr>
        <w:t xml:space="preserve"> about choosing the best doctor.</w:t>
      </w:r>
    </w:p>
    <w:p w14:paraId="1F0D30BE" w14:textId="77777777" w:rsidR="00536528" w:rsidRPr="006901E4" w:rsidRDefault="00536528" w:rsidP="00536528">
      <w:pPr>
        <w:rPr>
          <w:rFonts w:ascii="Arial" w:hAnsi="Arial" w:cs="Arial"/>
          <w:szCs w:val="24"/>
          <w:highlight w:val="yellow"/>
        </w:rPr>
      </w:pPr>
    </w:p>
    <w:p w14:paraId="5813B839"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 xml:space="preserve">(URL) </w:t>
      </w:r>
      <w:hyperlink r:id="rId11" w:history="1">
        <w:r w:rsidR="006901E4" w:rsidRPr="006901E4">
          <w:rPr>
            <w:rStyle w:val="Hyperlink"/>
            <w:rFonts w:ascii="Arial" w:hAnsi="Arial" w:cs="Arial"/>
            <w:szCs w:val="24"/>
            <w:highlight w:val="yellow"/>
          </w:rPr>
          <w:t>http://www.youtube.com/watch?v=jymP8WKStx0</w:t>
        </w:r>
      </w:hyperlink>
    </w:p>
    <w:p w14:paraId="078F3C53" w14:textId="77777777" w:rsidR="006901E4" w:rsidRPr="006901E4" w:rsidRDefault="006901E4" w:rsidP="00536528">
      <w:pPr>
        <w:rPr>
          <w:rFonts w:ascii="Arial" w:hAnsi="Arial" w:cs="Arial"/>
          <w:szCs w:val="24"/>
          <w:highlight w:val="yellow"/>
        </w:rPr>
      </w:pPr>
    </w:p>
    <w:p w14:paraId="1D09F8EC" w14:textId="77777777" w:rsidR="00536528" w:rsidRPr="006901E4" w:rsidRDefault="00536528" w:rsidP="00536528">
      <w:pPr>
        <w:rPr>
          <w:rFonts w:ascii="Arial" w:hAnsi="Arial" w:cs="Arial"/>
          <w:szCs w:val="24"/>
          <w:highlight w:val="yellow"/>
        </w:rPr>
      </w:pPr>
    </w:p>
    <w:p w14:paraId="229F3520" w14:textId="77777777" w:rsidR="00536528" w:rsidRPr="006901E4" w:rsidRDefault="00536528" w:rsidP="00536528">
      <w:pPr>
        <w:rPr>
          <w:rFonts w:ascii="Arial" w:hAnsi="Arial" w:cs="Arial"/>
          <w:szCs w:val="24"/>
          <w:highlight w:val="yellow"/>
        </w:rPr>
      </w:pPr>
      <w:r w:rsidRPr="006901E4">
        <w:rPr>
          <w:rFonts w:ascii="Arial" w:hAnsi="Arial" w:cs="Arial"/>
          <w:szCs w:val="24"/>
          <w:highlight w:val="yellow"/>
        </w:rPr>
        <w:t>(</w:t>
      </w:r>
      <w:proofErr w:type="gramStart"/>
      <w:r w:rsidRPr="006901E4">
        <w:rPr>
          <w:rFonts w:ascii="Arial" w:hAnsi="Arial" w:cs="Arial"/>
          <w:szCs w:val="24"/>
          <w:highlight w:val="yellow"/>
        </w:rPr>
        <w:t>embed</w:t>
      </w:r>
      <w:proofErr w:type="gramEnd"/>
      <w:r w:rsidRPr="006901E4">
        <w:rPr>
          <w:rFonts w:ascii="Arial" w:hAnsi="Arial" w:cs="Arial"/>
          <w:szCs w:val="24"/>
          <w:highlight w:val="yellow"/>
        </w:rPr>
        <w:t>)</w:t>
      </w:r>
    </w:p>
    <w:p w14:paraId="50C5D9BA" w14:textId="77777777" w:rsidR="008E2D35" w:rsidRPr="00C73D8E" w:rsidRDefault="006901E4" w:rsidP="00C73D8E">
      <w:pPr>
        <w:rPr>
          <w:szCs w:val="24"/>
        </w:rPr>
      </w:pPr>
      <w:r w:rsidRPr="006901E4">
        <w:rPr>
          <w:rFonts w:ascii="Arial" w:hAnsi="Arial" w:cs="Arial"/>
          <w:szCs w:val="24"/>
          <w:highlight w:val="yellow"/>
        </w:rPr>
        <w:t>&lt;</w:t>
      </w:r>
      <w:proofErr w:type="spellStart"/>
      <w:r w:rsidRPr="006901E4">
        <w:rPr>
          <w:rFonts w:ascii="Arial" w:hAnsi="Arial" w:cs="Arial"/>
          <w:szCs w:val="24"/>
          <w:highlight w:val="yellow"/>
        </w:rPr>
        <w:t>iframe</w:t>
      </w:r>
      <w:proofErr w:type="spellEnd"/>
      <w:r w:rsidRPr="006901E4">
        <w:rPr>
          <w:rFonts w:ascii="Arial" w:hAnsi="Arial" w:cs="Arial"/>
          <w:szCs w:val="24"/>
          <w:highlight w:val="yellow"/>
        </w:rPr>
        <w:t xml:space="preserve"> width="560" height="315" </w:t>
      </w:r>
      <w:proofErr w:type="spellStart"/>
      <w:r w:rsidRPr="006901E4">
        <w:rPr>
          <w:rFonts w:ascii="Arial" w:hAnsi="Arial" w:cs="Arial"/>
          <w:szCs w:val="24"/>
          <w:highlight w:val="yellow"/>
        </w:rPr>
        <w:t>src</w:t>
      </w:r>
      <w:proofErr w:type="spellEnd"/>
      <w:r w:rsidRPr="006901E4">
        <w:rPr>
          <w:rFonts w:ascii="Arial" w:hAnsi="Arial" w:cs="Arial"/>
          <w:szCs w:val="24"/>
          <w:highlight w:val="yellow"/>
        </w:rPr>
        <w:t xml:space="preserve">="http://www.youtube.com/embed/jymP8WKStx0" </w:t>
      </w:r>
      <w:proofErr w:type="spellStart"/>
      <w:r w:rsidRPr="006901E4">
        <w:rPr>
          <w:rFonts w:ascii="Arial" w:hAnsi="Arial" w:cs="Arial"/>
          <w:szCs w:val="24"/>
          <w:highlight w:val="yellow"/>
        </w:rPr>
        <w:t>frameborder</w:t>
      </w:r>
      <w:proofErr w:type="spellEnd"/>
      <w:r w:rsidRPr="006901E4">
        <w:rPr>
          <w:rFonts w:ascii="Arial" w:hAnsi="Arial" w:cs="Arial"/>
          <w:szCs w:val="24"/>
          <w:highlight w:val="yellow"/>
        </w:rPr>
        <w:t xml:space="preserve">="0" </w:t>
      </w:r>
      <w:proofErr w:type="spellStart"/>
      <w:r w:rsidRPr="006901E4">
        <w:rPr>
          <w:rFonts w:ascii="Arial" w:hAnsi="Arial" w:cs="Arial"/>
          <w:szCs w:val="24"/>
          <w:highlight w:val="yellow"/>
        </w:rPr>
        <w:t>allowfullscreen</w:t>
      </w:r>
      <w:proofErr w:type="spellEnd"/>
      <w:r w:rsidRPr="006901E4">
        <w:rPr>
          <w:rFonts w:ascii="Arial" w:hAnsi="Arial" w:cs="Arial"/>
          <w:szCs w:val="24"/>
          <w:highlight w:val="yellow"/>
        </w:rPr>
        <w:t>&gt;&lt;/</w:t>
      </w:r>
      <w:proofErr w:type="spellStart"/>
      <w:r w:rsidRPr="006901E4">
        <w:rPr>
          <w:rFonts w:ascii="Arial" w:hAnsi="Arial" w:cs="Arial"/>
          <w:szCs w:val="24"/>
          <w:highlight w:val="yellow"/>
        </w:rPr>
        <w:t>iframe</w:t>
      </w:r>
      <w:commentRangeStart w:id="8"/>
      <w:proofErr w:type="spellEnd"/>
      <w:r w:rsidRPr="006901E4">
        <w:rPr>
          <w:rFonts w:ascii="Arial" w:hAnsi="Arial" w:cs="Arial"/>
          <w:szCs w:val="24"/>
          <w:highlight w:val="yellow"/>
        </w:rPr>
        <w:t>&gt;</w:t>
      </w:r>
      <w:commentRangeEnd w:id="8"/>
      <w:r w:rsidR="004C0DA2">
        <w:rPr>
          <w:rStyle w:val="CommentReference"/>
        </w:rPr>
        <w:commentReference w:id="8"/>
      </w:r>
    </w:p>
    <w:sectPr w:rsidR="008E2D35" w:rsidRPr="00C73D8E" w:rsidSect="00C73D8E">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rnicholson" w:date="2013-11-19T16:16:00Z" w:initials="r">
    <w:p w14:paraId="21F10CBB" w14:textId="4186C553" w:rsidR="004C0DA2" w:rsidRDefault="004C0DA2">
      <w:pPr>
        <w:pStyle w:val="CommentText"/>
      </w:pPr>
      <w:r>
        <w:rPr>
          <w:rStyle w:val="CommentReference"/>
        </w:rPr>
        <w:annotationRef/>
      </w:r>
      <w:r>
        <w:t>Still not clear of the distinction between these two based on what is below.</w:t>
      </w:r>
    </w:p>
  </w:comment>
  <w:comment w:id="4" w:author="rnicholson" w:date="2013-11-19T16:12:00Z" w:initials="r">
    <w:p w14:paraId="32065FF1" w14:textId="207FF779" w:rsidR="0050647D" w:rsidRDefault="0050647D">
      <w:pPr>
        <w:pStyle w:val="CommentText"/>
      </w:pPr>
      <w:r>
        <w:rPr>
          <w:rStyle w:val="CommentReference"/>
        </w:rPr>
        <w:annotationRef/>
      </w:r>
      <w:r>
        <w:t>Not clear why this is in quotes.</w:t>
      </w:r>
    </w:p>
  </w:comment>
  <w:comment w:id="5" w:author="rnicholson" w:date="2013-11-19T16:17:00Z" w:initials="r">
    <w:p w14:paraId="6A4CE28F" w14:textId="6523CB42" w:rsidR="004C0DA2" w:rsidRDefault="004C0DA2">
      <w:pPr>
        <w:pStyle w:val="CommentText"/>
      </w:pPr>
      <w:r>
        <w:rPr>
          <w:rStyle w:val="CommentReference"/>
        </w:rPr>
        <w:annotationRef/>
      </w:r>
      <w:r>
        <w:t xml:space="preserve">Not clear why this is here. Does it only apply to nurse practitioners and clinical nurse specialists? </w:t>
      </w:r>
    </w:p>
  </w:comment>
  <w:comment w:id="6" w:author="rnicholson" w:date="2013-11-19T16:19:00Z" w:initials="r">
    <w:p w14:paraId="0B4E099E" w14:textId="7B38D164" w:rsidR="0087399A" w:rsidRDefault="0087399A">
      <w:pPr>
        <w:pStyle w:val="CommentText"/>
      </w:pPr>
      <w:r>
        <w:rPr>
          <w:rStyle w:val="CommentReference"/>
        </w:rPr>
        <w:annotationRef/>
      </w:r>
      <w:r>
        <w:t xml:space="preserve">Isn’t there any other possible advice other than just check to see if they have faced disciplinary actions. Sure there are a lot of not-so-great docs who haven’t faced disciplinary measures. </w:t>
      </w:r>
      <w:bookmarkStart w:id="7" w:name="_GoBack"/>
      <w:bookmarkEnd w:id="7"/>
    </w:p>
  </w:comment>
  <w:comment w:id="8" w:author="rnicholson" w:date="2013-11-19T16:18:00Z" w:initials="r">
    <w:p w14:paraId="2939970B" w14:textId="221B77C0" w:rsidR="004C0DA2" w:rsidRDefault="004C0DA2">
      <w:pPr>
        <w:pStyle w:val="CommentText"/>
      </w:pPr>
      <w:r>
        <w:rPr>
          <w:rStyle w:val="CommentReference"/>
        </w:rPr>
        <w:annotationRef/>
      </w:r>
      <w:r>
        <w:t>Why highlighted?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2FA95" w14:textId="77777777" w:rsidR="008D49DF" w:rsidRDefault="008D49DF">
      <w:r>
        <w:separator/>
      </w:r>
    </w:p>
  </w:endnote>
  <w:endnote w:type="continuationSeparator" w:id="0">
    <w:p w14:paraId="244A360C" w14:textId="77777777" w:rsidR="008D49DF" w:rsidRDefault="008D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96EE4" w14:textId="77777777" w:rsidR="008D49DF" w:rsidRDefault="008D49DF">
      <w:r>
        <w:separator/>
      </w:r>
    </w:p>
  </w:footnote>
  <w:footnote w:type="continuationSeparator" w:id="0">
    <w:p w14:paraId="4A1A588B" w14:textId="77777777" w:rsidR="008D49DF" w:rsidRDefault="008D4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7D"/>
    <w:rsid w:val="000639E5"/>
    <w:rsid w:val="00094F97"/>
    <w:rsid w:val="00095751"/>
    <w:rsid w:val="000F6C1E"/>
    <w:rsid w:val="00173CD4"/>
    <w:rsid w:val="00205F8B"/>
    <w:rsid w:val="002343DF"/>
    <w:rsid w:val="00250371"/>
    <w:rsid w:val="0029124A"/>
    <w:rsid w:val="00327541"/>
    <w:rsid w:val="003834F5"/>
    <w:rsid w:val="003E217D"/>
    <w:rsid w:val="003E3399"/>
    <w:rsid w:val="00421543"/>
    <w:rsid w:val="004236FE"/>
    <w:rsid w:val="00475C27"/>
    <w:rsid w:val="004C0DA2"/>
    <w:rsid w:val="004D4EC0"/>
    <w:rsid w:val="0050647D"/>
    <w:rsid w:val="00536528"/>
    <w:rsid w:val="005F44E2"/>
    <w:rsid w:val="00674BEA"/>
    <w:rsid w:val="006901E4"/>
    <w:rsid w:val="00773A9B"/>
    <w:rsid w:val="007B31E7"/>
    <w:rsid w:val="008145A0"/>
    <w:rsid w:val="00831488"/>
    <w:rsid w:val="0087399A"/>
    <w:rsid w:val="008D49DF"/>
    <w:rsid w:val="008E2D35"/>
    <w:rsid w:val="0091279E"/>
    <w:rsid w:val="00955C4F"/>
    <w:rsid w:val="009B79A6"/>
    <w:rsid w:val="00A057A4"/>
    <w:rsid w:val="00A253AD"/>
    <w:rsid w:val="00A40585"/>
    <w:rsid w:val="00C34900"/>
    <w:rsid w:val="00C73D8E"/>
    <w:rsid w:val="00C8417F"/>
    <w:rsid w:val="00CF2EE2"/>
    <w:rsid w:val="00D91265"/>
    <w:rsid w:val="00E85A58"/>
    <w:rsid w:val="00F15556"/>
    <w:rsid w:val="00F96FE6"/>
    <w:rsid w:val="00FF2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70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6528"/>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snapToGrid/>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napToGrid/>
      <w:szCs w:val="28"/>
    </w:rPr>
  </w:style>
  <w:style w:type="paragraph" w:styleId="Heading3">
    <w:name w:val="heading 3"/>
    <w:basedOn w:val="Normal"/>
    <w:next w:val="Normal"/>
    <w:qFormat/>
    <w:rsid w:val="00421543"/>
    <w:pPr>
      <w:keepNext/>
      <w:spacing w:before="60" w:after="60"/>
      <w:outlineLvl w:val="2"/>
    </w:pPr>
    <w:rPr>
      <w:rFonts w:ascii="Tahoma" w:hAnsi="Tahoma" w:cs="Arial"/>
      <w:b/>
      <w:snapToGrid/>
      <w:sz w:val="1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rPr>
      <w:rFonts w:ascii="Arial" w:hAnsi="Arial"/>
      <w:bCs w:val="0"/>
      <w:snapToGrid/>
      <w:sz w:val="19"/>
    </w:r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bCs w:val="0"/>
      <w:snapToGrid/>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rPr>
      <w:rFonts w:ascii="Arial" w:hAnsi="Arial"/>
      <w:bCs w:val="0"/>
      <w:snapToGrid/>
      <w:sz w:val="19"/>
    </w:r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536528"/>
    <w:rPr>
      <w:color w:val="0000FF"/>
      <w:u w:val="single"/>
    </w:rPr>
  </w:style>
  <w:style w:type="character" w:styleId="FollowedHyperlink">
    <w:name w:val="FollowedHyperlink"/>
    <w:basedOn w:val="DefaultParagraphFont"/>
    <w:rsid w:val="00536528"/>
    <w:rPr>
      <w:color w:val="800080" w:themeColor="followedHyperlink"/>
      <w:u w:val="single"/>
    </w:rPr>
  </w:style>
  <w:style w:type="character" w:styleId="CommentReference">
    <w:name w:val="annotation reference"/>
    <w:basedOn w:val="DefaultParagraphFont"/>
    <w:rsid w:val="0050647D"/>
    <w:rPr>
      <w:sz w:val="16"/>
      <w:szCs w:val="16"/>
    </w:rPr>
  </w:style>
  <w:style w:type="paragraph" w:styleId="CommentText">
    <w:name w:val="annotation text"/>
    <w:basedOn w:val="Normal"/>
    <w:link w:val="CommentTextChar"/>
    <w:rsid w:val="0050647D"/>
    <w:rPr>
      <w:sz w:val="20"/>
    </w:rPr>
  </w:style>
  <w:style w:type="character" w:customStyle="1" w:styleId="CommentTextChar">
    <w:name w:val="Comment Text Char"/>
    <w:basedOn w:val="DefaultParagraphFont"/>
    <w:link w:val="CommentText"/>
    <w:rsid w:val="0050647D"/>
    <w:rPr>
      <w:bCs/>
      <w:snapToGrid w:val="0"/>
    </w:rPr>
  </w:style>
  <w:style w:type="paragraph" w:styleId="CommentSubject">
    <w:name w:val="annotation subject"/>
    <w:basedOn w:val="CommentText"/>
    <w:next w:val="CommentText"/>
    <w:link w:val="CommentSubjectChar"/>
    <w:rsid w:val="0050647D"/>
    <w:rPr>
      <w:b/>
    </w:rPr>
  </w:style>
  <w:style w:type="character" w:customStyle="1" w:styleId="CommentSubjectChar">
    <w:name w:val="Comment Subject Char"/>
    <w:basedOn w:val="CommentTextChar"/>
    <w:link w:val="CommentSubject"/>
    <w:rsid w:val="0050647D"/>
    <w:rPr>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6528"/>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snapToGrid/>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napToGrid/>
      <w:szCs w:val="28"/>
    </w:rPr>
  </w:style>
  <w:style w:type="paragraph" w:styleId="Heading3">
    <w:name w:val="heading 3"/>
    <w:basedOn w:val="Normal"/>
    <w:next w:val="Normal"/>
    <w:qFormat/>
    <w:rsid w:val="00421543"/>
    <w:pPr>
      <w:keepNext/>
      <w:spacing w:before="60" w:after="60"/>
      <w:outlineLvl w:val="2"/>
    </w:pPr>
    <w:rPr>
      <w:rFonts w:ascii="Tahoma" w:hAnsi="Tahoma" w:cs="Arial"/>
      <w:b/>
      <w:snapToGrid/>
      <w:sz w:val="19"/>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rPr>
      <w:rFonts w:ascii="Arial" w:hAnsi="Arial"/>
      <w:bCs w:val="0"/>
      <w:snapToGrid/>
      <w:sz w:val="19"/>
    </w:r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bCs w:val="0"/>
      <w:snapToGrid/>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rPr>
      <w:rFonts w:ascii="Arial" w:hAnsi="Arial"/>
      <w:bCs w:val="0"/>
      <w:snapToGrid/>
      <w:sz w:val="19"/>
    </w:r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character" w:styleId="Hyperlink">
    <w:name w:val="Hyperlink"/>
    <w:basedOn w:val="DefaultParagraphFont"/>
    <w:rsid w:val="00536528"/>
    <w:rPr>
      <w:color w:val="0000FF"/>
      <w:u w:val="single"/>
    </w:rPr>
  </w:style>
  <w:style w:type="character" w:styleId="FollowedHyperlink">
    <w:name w:val="FollowedHyperlink"/>
    <w:basedOn w:val="DefaultParagraphFont"/>
    <w:rsid w:val="00536528"/>
    <w:rPr>
      <w:color w:val="800080" w:themeColor="followedHyperlink"/>
      <w:u w:val="single"/>
    </w:rPr>
  </w:style>
  <w:style w:type="character" w:styleId="CommentReference">
    <w:name w:val="annotation reference"/>
    <w:basedOn w:val="DefaultParagraphFont"/>
    <w:rsid w:val="0050647D"/>
    <w:rPr>
      <w:sz w:val="16"/>
      <w:szCs w:val="16"/>
    </w:rPr>
  </w:style>
  <w:style w:type="paragraph" w:styleId="CommentText">
    <w:name w:val="annotation text"/>
    <w:basedOn w:val="Normal"/>
    <w:link w:val="CommentTextChar"/>
    <w:rsid w:val="0050647D"/>
    <w:rPr>
      <w:sz w:val="20"/>
    </w:rPr>
  </w:style>
  <w:style w:type="character" w:customStyle="1" w:styleId="CommentTextChar">
    <w:name w:val="Comment Text Char"/>
    <w:basedOn w:val="DefaultParagraphFont"/>
    <w:link w:val="CommentText"/>
    <w:rsid w:val="0050647D"/>
    <w:rPr>
      <w:bCs/>
      <w:snapToGrid w:val="0"/>
    </w:rPr>
  </w:style>
  <w:style w:type="paragraph" w:styleId="CommentSubject">
    <w:name w:val="annotation subject"/>
    <w:basedOn w:val="CommentText"/>
    <w:next w:val="CommentText"/>
    <w:link w:val="CommentSubjectChar"/>
    <w:rsid w:val="0050647D"/>
    <w:rPr>
      <w:b/>
    </w:rPr>
  </w:style>
  <w:style w:type="character" w:customStyle="1" w:styleId="CommentSubjectChar">
    <w:name w:val="Comment Subject Char"/>
    <w:basedOn w:val="CommentTextChar"/>
    <w:link w:val="CommentSubject"/>
    <w:rsid w:val="0050647D"/>
    <w:rPr>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jymP8WKStx0" TargetMode="External"/><Relationship Id="rId5" Type="http://schemas.openxmlformats.org/officeDocument/2006/relationships/webSettings" Target="webSettings.xml"/><Relationship Id="rId10" Type="http://schemas.openxmlformats.org/officeDocument/2006/relationships/hyperlink" Target="http://www.abms.org" TargetMode="Externa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MatherLifeWays</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lhollinger-smith</dc:creator>
  <cp:lastModifiedBy>rnicholson</cp:lastModifiedBy>
  <cp:revision>2</cp:revision>
  <dcterms:created xsi:type="dcterms:W3CDTF">2013-11-19T22:19:00Z</dcterms:created>
  <dcterms:modified xsi:type="dcterms:W3CDTF">2013-11-19T22:19:00Z</dcterms:modified>
</cp:coreProperties>
</file>