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E1911" w14:textId="77777777" w:rsidR="004B67CA" w:rsidRPr="00000C7E" w:rsidRDefault="004B67CA" w:rsidP="004B67CA">
      <w:pPr>
        <w:rPr>
          <w:rFonts w:ascii="Arial" w:hAnsi="Arial" w:cs="Arial"/>
          <w:b/>
          <w:szCs w:val="24"/>
          <w:u w:val="single"/>
        </w:rPr>
      </w:pPr>
      <w:r w:rsidRPr="00000C7E">
        <w:rPr>
          <w:rFonts w:ascii="Arial" w:hAnsi="Arial" w:cs="Arial"/>
          <w:b/>
          <w:szCs w:val="24"/>
          <w:u w:val="single"/>
        </w:rPr>
        <w:t>Things and More Things</w:t>
      </w:r>
    </w:p>
    <w:p w14:paraId="2B947925" w14:textId="77777777" w:rsidR="004B67CA" w:rsidRPr="00000C7E" w:rsidRDefault="004B67CA" w:rsidP="004B67CA">
      <w:pPr>
        <w:rPr>
          <w:rFonts w:ascii="Arial" w:hAnsi="Arial" w:cs="Arial"/>
          <w:szCs w:val="24"/>
        </w:rPr>
      </w:pPr>
    </w:p>
    <w:p w14:paraId="79F83D5B" w14:textId="77777777" w:rsidR="004B67CA" w:rsidRPr="00000C7E" w:rsidRDefault="004B67CA" w:rsidP="004B67CA">
      <w:pPr>
        <w:rPr>
          <w:rFonts w:ascii="Arial" w:hAnsi="Arial" w:cs="Arial"/>
          <w:szCs w:val="24"/>
        </w:rPr>
      </w:pPr>
      <w:proofErr w:type="gramStart"/>
      <w:r w:rsidRPr="00000C7E">
        <w:rPr>
          <w:rFonts w:ascii="Arial" w:hAnsi="Arial" w:cs="Arial"/>
          <w:i/>
          <w:szCs w:val="24"/>
          <w:u w:val="single"/>
        </w:rPr>
        <w:t>Medicare and Secondary Insurance.</w:t>
      </w:r>
      <w:proofErr w:type="gramEnd"/>
      <w:r w:rsidRPr="00000C7E">
        <w:rPr>
          <w:rFonts w:ascii="Arial" w:hAnsi="Arial" w:cs="Arial"/>
          <w:szCs w:val="24"/>
        </w:rPr>
        <w:t xml:space="preserve">  Medicare is a type of health insurance for those 65 years of age and older and for certain groups who are disabled.  Medicare does not cover all medical expenses, so older adults typically carry a “secondary insurance” of their choice to pay for expenses not covered by Medicare.</w:t>
      </w:r>
    </w:p>
    <w:p w14:paraId="4356BFBF" w14:textId="77777777" w:rsidR="004B67CA" w:rsidRPr="00000C7E" w:rsidRDefault="004B67CA" w:rsidP="004B67CA">
      <w:pPr>
        <w:rPr>
          <w:rFonts w:ascii="Arial" w:hAnsi="Arial" w:cs="Arial"/>
          <w:szCs w:val="24"/>
        </w:rPr>
      </w:pPr>
    </w:p>
    <w:p w14:paraId="7206ED9B" w14:textId="560DD93B" w:rsidR="004B67CA" w:rsidRPr="009F520E" w:rsidRDefault="004B67CA" w:rsidP="004B67CA">
      <w:pPr>
        <w:rPr>
          <w:rFonts w:ascii="Arial" w:hAnsi="Arial" w:cs="Arial"/>
        </w:rPr>
      </w:pPr>
      <w:proofErr w:type="gramStart"/>
      <w:r w:rsidRPr="00000C7E">
        <w:rPr>
          <w:rFonts w:ascii="Arial" w:hAnsi="Arial" w:cs="Arial"/>
          <w:i/>
          <w:szCs w:val="24"/>
          <w:u w:val="single"/>
        </w:rPr>
        <w:t>Long-Term Care Insurance.</w:t>
      </w:r>
      <w:proofErr w:type="gramEnd"/>
      <w:r w:rsidRPr="00000C7E">
        <w:rPr>
          <w:rFonts w:ascii="Arial" w:hAnsi="Arial" w:cs="Arial"/>
          <w:szCs w:val="24"/>
        </w:rPr>
        <w:t xml:space="preserve">  </w:t>
      </w:r>
      <w:r w:rsidRPr="009F520E">
        <w:rPr>
          <w:rFonts w:ascii="Arial" w:hAnsi="Arial" w:cs="Arial"/>
          <w:szCs w:val="24"/>
        </w:rPr>
        <w:t xml:space="preserve">Private insurance companies offer long-term care insurance policies that cover long-term care costs.  Long-term care insurance is expensive for most.  </w:t>
      </w:r>
      <w:del w:id="0" w:author="rnicholson" w:date="2013-11-19T16:20:00Z">
        <w:r w:rsidRPr="009F520E" w:rsidDel="00907DAB">
          <w:rPr>
            <w:rFonts w:ascii="Arial" w:hAnsi="Arial" w:cs="Arial"/>
            <w:szCs w:val="24"/>
          </w:rPr>
          <w:delText xml:space="preserve">Read </w:delText>
        </w:r>
      </w:del>
      <w:ins w:id="1" w:author="rnicholson" w:date="2013-11-19T16:20:00Z">
        <w:r w:rsidR="00907DAB">
          <w:rPr>
            <w:rFonts w:ascii="Arial" w:hAnsi="Arial" w:cs="Arial"/>
            <w:szCs w:val="24"/>
          </w:rPr>
          <w:t>You can r</w:t>
        </w:r>
        <w:r w:rsidR="00907DAB" w:rsidRPr="009F520E">
          <w:rPr>
            <w:rFonts w:ascii="Arial" w:hAnsi="Arial" w:cs="Arial"/>
            <w:szCs w:val="24"/>
          </w:rPr>
          <w:t xml:space="preserve">ead </w:t>
        </w:r>
        <w:r w:rsidR="00907DAB">
          <w:rPr>
            <w:rFonts w:ascii="Arial" w:hAnsi="Arial" w:cs="Arial"/>
            <w:szCs w:val="24"/>
          </w:rPr>
          <w:t xml:space="preserve">this </w:t>
        </w:r>
      </w:ins>
      <w:r w:rsidRPr="009F520E">
        <w:rPr>
          <w:rFonts w:ascii="Arial" w:hAnsi="Arial" w:cs="Arial"/>
          <w:szCs w:val="24"/>
        </w:rPr>
        <w:t xml:space="preserve">Consumer’s Report </w:t>
      </w:r>
      <w:ins w:id="2" w:author="rnicholson" w:date="2013-11-19T16:20:00Z">
        <w:r w:rsidR="00907DAB">
          <w:rPr>
            <w:rFonts w:ascii="Arial" w:hAnsi="Arial" w:cs="Arial"/>
            <w:szCs w:val="24"/>
          </w:rPr>
          <w:t xml:space="preserve">article </w:t>
        </w:r>
      </w:ins>
      <w:r w:rsidRPr="009F520E">
        <w:rPr>
          <w:rFonts w:ascii="Arial" w:hAnsi="Arial" w:cs="Arial"/>
          <w:szCs w:val="24"/>
        </w:rPr>
        <w:t xml:space="preserve">to better understand the issues: </w:t>
      </w:r>
      <w:hyperlink r:id="rId8" w:history="1">
        <w:r w:rsidR="009F520E" w:rsidRPr="009F520E">
          <w:rPr>
            <w:rStyle w:val="Hyperlink"/>
            <w:rFonts w:ascii="Arial" w:hAnsi="Arial" w:cs="Arial"/>
          </w:rPr>
          <w:t>http://www.consumerreports.org/cro/2012/08/long-term-care-insurance/index.htm</w:t>
        </w:r>
      </w:hyperlink>
    </w:p>
    <w:p w14:paraId="0ED650BE" w14:textId="77777777" w:rsidR="009F520E" w:rsidRPr="009F520E" w:rsidRDefault="009F520E" w:rsidP="004B67CA">
      <w:pPr>
        <w:rPr>
          <w:rFonts w:ascii="Arial" w:hAnsi="Arial" w:cs="Arial"/>
          <w:szCs w:val="24"/>
        </w:rPr>
      </w:pPr>
    </w:p>
    <w:p w14:paraId="4EE43F32" w14:textId="77777777" w:rsidR="004B67CA" w:rsidRPr="009F520E" w:rsidRDefault="004B67CA" w:rsidP="004B67CA">
      <w:pPr>
        <w:rPr>
          <w:rFonts w:ascii="Arial" w:hAnsi="Arial" w:cs="Arial"/>
          <w:szCs w:val="24"/>
        </w:rPr>
      </w:pPr>
    </w:p>
    <w:p w14:paraId="25594785" w14:textId="77777777" w:rsidR="004B67CA" w:rsidRPr="00000C7E" w:rsidRDefault="004B67CA" w:rsidP="004B67CA">
      <w:pPr>
        <w:rPr>
          <w:rFonts w:ascii="Arial" w:hAnsi="Arial" w:cs="Arial"/>
          <w:szCs w:val="24"/>
        </w:rPr>
      </w:pPr>
      <w:r w:rsidRPr="00000C7E">
        <w:rPr>
          <w:rFonts w:ascii="Arial" w:hAnsi="Arial" w:cs="Arial"/>
          <w:szCs w:val="24"/>
        </w:rPr>
        <w:t>Some additional resources:</w:t>
      </w:r>
    </w:p>
    <w:p w14:paraId="6D19716F" w14:textId="77777777" w:rsidR="004B67CA" w:rsidRPr="00000C7E" w:rsidRDefault="004B67CA" w:rsidP="004B67CA">
      <w:pPr>
        <w:rPr>
          <w:rFonts w:ascii="Arial" w:hAnsi="Arial" w:cs="Arial"/>
          <w:szCs w:val="24"/>
        </w:rPr>
      </w:pPr>
    </w:p>
    <w:p w14:paraId="0421B167" w14:textId="77777777" w:rsidR="004B67CA" w:rsidRDefault="004B67CA" w:rsidP="004B67CA">
      <w:pPr>
        <w:rPr>
          <w:rFonts w:ascii="Arial" w:hAnsi="Arial" w:cs="Arial"/>
          <w:i/>
          <w:szCs w:val="24"/>
          <w:u w:val="single"/>
        </w:rPr>
      </w:pPr>
      <w:commentRangeStart w:id="3"/>
      <w:r w:rsidRPr="00000C7E">
        <w:rPr>
          <w:rFonts w:ascii="Arial" w:hAnsi="Arial" w:cs="Arial"/>
          <w:i/>
          <w:szCs w:val="24"/>
          <w:u w:val="single"/>
        </w:rPr>
        <w:t>Evaluating Health Care Providers</w:t>
      </w:r>
    </w:p>
    <w:p w14:paraId="1B9F7C7C" w14:textId="77777777" w:rsidR="004B67CA" w:rsidRPr="00000C7E" w:rsidRDefault="004B67CA" w:rsidP="004B67CA">
      <w:pPr>
        <w:rPr>
          <w:rFonts w:ascii="Arial" w:hAnsi="Arial" w:cs="Arial"/>
          <w:i/>
          <w:szCs w:val="24"/>
          <w:u w:val="single"/>
        </w:rPr>
      </w:pPr>
    </w:p>
    <w:p w14:paraId="50776023" w14:textId="77777777" w:rsidR="004B67CA" w:rsidRPr="00C078FD" w:rsidRDefault="006D0BCA" w:rsidP="004B67CA">
      <w:pPr>
        <w:pStyle w:val="NormalWeb"/>
        <w:spacing w:before="0" w:beforeAutospacing="0" w:after="0" w:afterAutospacing="0"/>
        <w:rPr>
          <w:rFonts w:ascii="Arial" w:hAnsi="Arial" w:cs="Arial"/>
          <w:b/>
        </w:rPr>
      </w:pPr>
      <w:hyperlink r:id="rId9" w:history="1">
        <w:r w:rsidR="004B67CA" w:rsidRPr="00C078FD">
          <w:rPr>
            <w:rStyle w:val="Hyperlink"/>
            <w:rFonts w:ascii="Arial" w:hAnsi="Arial" w:cs="Arial"/>
            <w:b/>
          </w:rPr>
          <w:t>AMA Physician Select/On-Line Doctor Finder</w:t>
        </w:r>
      </w:hyperlink>
      <w:r w:rsidR="004B67CA" w:rsidRPr="00C078FD">
        <w:rPr>
          <w:rFonts w:ascii="Arial" w:hAnsi="Arial" w:cs="Arial"/>
          <w:b/>
        </w:rPr>
        <w:t xml:space="preserve"> </w:t>
      </w:r>
    </w:p>
    <w:p w14:paraId="0EAFF64F" w14:textId="77777777" w:rsidR="004B67CA" w:rsidRPr="00000C7E" w:rsidRDefault="004B67CA" w:rsidP="004B67CA">
      <w:pPr>
        <w:pStyle w:val="NormalWeb"/>
        <w:spacing w:before="0" w:beforeAutospacing="0" w:after="0" w:afterAutospacing="0"/>
        <w:rPr>
          <w:rFonts w:ascii="Arial" w:hAnsi="Arial" w:cs="Arial"/>
        </w:rPr>
      </w:pPr>
      <w:proofErr w:type="gramStart"/>
      <w:r w:rsidRPr="00000C7E">
        <w:rPr>
          <w:rFonts w:ascii="Arial" w:hAnsi="Arial" w:cs="Arial"/>
        </w:rPr>
        <w:t>The American Medical Association’s Internet directory listing credentials of M.D.’s and osteopathic physicians.</w:t>
      </w:r>
      <w:proofErr w:type="gramEnd"/>
      <w:r w:rsidRPr="00000C7E">
        <w:rPr>
          <w:rFonts w:ascii="Arial" w:hAnsi="Arial" w:cs="Arial"/>
        </w:rPr>
        <w:t xml:space="preserve"> </w:t>
      </w:r>
      <w:r>
        <w:rPr>
          <w:rFonts w:ascii="Arial" w:hAnsi="Arial" w:cs="Arial"/>
        </w:rPr>
        <w:t xml:space="preserve"> </w:t>
      </w:r>
      <w:proofErr w:type="gramStart"/>
      <w:r w:rsidRPr="00000C7E">
        <w:rPr>
          <w:rFonts w:ascii="Arial" w:hAnsi="Arial" w:cs="Arial"/>
        </w:rPr>
        <w:t>Searchable by physician name or specialty.</w:t>
      </w:r>
      <w:proofErr w:type="gramEnd"/>
      <w:r w:rsidRPr="00000C7E">
        <w:rPr>
          <w:rFonts w:ascii="Arial" w:hAnsi="Arial" w:cs="Arial"/>
        </w:rPr>
        <w:t xml:space="preserve"> </w:t>
      </w:r>
    </w:p>
    <w:p w14:paraId="0F88F524" w14:textId="77777777" w:rsidR="004B67CA" w:rsidRDefault="004B67CA" w:rsidP="004B67CA">
      <w:pPr>
        <w:pStyle w:val="NormalWeb"/>
        <w:spacing w:before="0" w:beforeAutospacing="0" w:after="0" w:afterAutospacing="0"/>
        <w:rPr>
          <w:rFonts w:ascii="Arial" w:hAnsi="Arial" w:cs="Arial"/>
        </w:rPr>
      </w:pPr>
    </w:p>
    <w:p w14:paraId="143121A6" w14:textId="77777777" w:rsidR="004B67CA" w:rsidRPr="00C078FD" w:rsidRDefault="006D0BCA" w:rsidP="004B67CA">
      <w:pPr>
        <w:pStyle w:val="NormalWeb"/>
        <w:spacing w:before="0" w:beforeAutospacing="0" w:after="0" w:afterAutospacing="0"/>
        <w:rPr>
          <w:rFonts w:ascii="Arial" w:hAnsi="Arial" w:cs="Arial"/>
          <w:b/>
        </w:rPr>
      </w:pPr>
      <w:hyperlink r:id="rId10" w:history="1">
        <w:r w:rsidR="004B67CA" w:rsidRPr="00C078FD">
          <w:rPr>
            <w:rStyle w:val="Hyperlink"/>
            <w:rFonts w:ascii="Arial" w:hAnsi="Arial" w:cs="Arial"/>
            <w:b/>
          </w:rPr>
          <w:t>American Hospital Directory</w:t>
        </w:r>
      </w:hyperlink>
      <w:r w:rsidR="004B67CA" w:rsidRPr="00C078FD">
        <w:rPr>
          <w:rFonts w:ascii="Arial" w:hAnsi="Arial" w:cs="Arial"/>
          <w:b/>
        </w:rPr>
        <w:t xml:space="preserve"> </w:t>
      </w:r>
    </w:p>
    <w:p w14:paraId="3BE4A04B" w14:textId="77777777" w:rsidR="004B67CA" w:rsidRPr="00000C7E" w:rsidRDefault="004B67CA" w:rsidP="004B67CA">
      <w:pPr>
        <w:pStyle w:val="NormalWeb"/>
        <w:spacing w:before="0" w:beforeAutospacing="0" w:after="0" w:afterAutospacing="0"/>
        <w:rPr>
          <w:rFonts w:ascii="Arial" w:hAnsi="Arial" w:cs="Arial"/>
        </w:rPr>
      </w:pPr>
      <w:r w:rsidRPr="00000C7E">
        <w:rPr>
          <w:rFonts w:ascii="Arial" w:hAnsi="Arial" w:cs="Arial"/>
        </w:rPr>
        <w:t xml:space="preserve">Commercial website with hospital financial data, statistics on medical services provided, as well as basic directory information. </w:t>
      </w:r>
    </w:p>
    <w:p w14:paraId="4CE61F8F" w14:textId="77777777" w:rsidR="004B67CA" w:rsidRDefault="004B67CA" w:rsidP="004B67CA">
      <w:pPr>
        <w:pStyle w:val="NormalWeb"/>
        <w:spacing w:before="0" w:beforeAutospacing="0" w:after="0" w:afterAutospacing="0"/>
        <w:rPr>
          <w:rFonts w:ascii="Arial" w:hAnsi="Arial" w:cs="Arial"/>
        </w:rPr>
      </w:pPr>
    </w:p>
    <w:p w14:paraId="33558146" w14:textId="77777777" w:rsidR="004B67CA" w:rsidRPr="00C078FD" w:rsidRDefault="006D0BCA" w:rsidP="004B67CA">
      <w:pPr>
        <w:pStyle w:val="NormalWeb"/>
        <w:spacing w:before="0" w:beforeAutospacing="0" w:after="0" w:afterAutospacing="0"/>
        <w:rPr>
          <w:rFonts w:ascii="Arial" w:hAnsi="Arial" w:cs="Arial"/>
          <w:b/>
        </w:rPr>
      </w:pPr>
      <w:hyperlink r:id="rId11" w:history="1">
        <w:r w:rsidR="004B67CA" w:rsidRPr="00C078FD">
          <w:rPr>
            <w:rStyle w:val="Hyperlink"/>
            <w:rFonts w:ascii="Arial" w:hAnsi="Arial" w:cs="Arial"/>
            <w:b/>
          </w:rPr>
          <w:t>Best Hospitals</w:t>
        </w:r>
      </w:hyperlink>
      <w:r w:rsidR="004B67CA" w:rsidRPr="00C078FD">
        <w:rPr>
          <w:rFonts w:ascii="Arial" w:hAnsi="Arial" w:cs="Arial"/>
          <w:b/>
        </w:rPr>
        <w:t xml:space="preserve"> </w:t>
      </w:r>
    </w:p>
    <w:p w14:paraId="724D297A" w14:textId="77777777" w:rsidR="004B67CA" w:rsidRPr="00000C7E" w:rsidRDefault="004B67CA" w:rsidP="004B67CA">
      <w:pPr>
        <w:pStyle w:val="NormalWeb"/>
        <w:spacing w:before="0" w:beforeAutospacing="0" w:after="0" w:afterAutospacing="0"/>
        <w:rPr>
          <w:rFonts w:ascii="Arial" w:hAnsi="Arial" w:cs="Arial"/>
        </w:rPr>
      </w:pPr>
      <w:r w:rsidRPr="00000C7E">
        <w:rPr>
          <w:rFonts w:ascii="Arial" w:hAnsi="Arial" w:cs="Arial"/>
        </w:rPr>
        <w:t xml:space="preserve">Rankings of hospitals published annually by U.S. News and World Report magazine. </w:t>
      </w:r>
      <w:commentRangeEnd w:id="3"/>
      <w:r w:rsidR="00FB2031">
        <w:rPr>
          <w:rStyle w:val="CommentReference"/>
          <w:bCs/>
          <w:snapToGrid w:val="0"/>
        </w:rPr>
        <w:commentReference w:id="3"/>
      </w:r>
    </w:p>
    <w:p w14:paraId="153D1F5D" w14:textId="77777777" w:rsidR="004B67CA" w:rsidRDefault="004B67CA" w:rsidP="004B67CA">
      <w:pPr>
        <w:rPr>
          <w:rFonts w:ascii="Arial" w:hAnsi="Arial" w:cs="Arial"/>
          <w:i/>
          <w:szCs w:val="24"/>
          <w:u w:val="single"/>
        </w:rPr>
      </w:pPr>
    </w:p>
    <w:p w14:paraId="64E8F7F1" w14:textId="77777777" w:rsidR="004B67CA" w:rsidRPr="00000C7E" w:rsidRDefault="004B67CA" w:rsidP="004B67CA">
      <w:pPr>
        <w:rPr>
          <w:rFonts w:ascii="Arial" w:hAnsi="Arial" w:cs="Arial"/>
          <w:i/>
          <w:szCs w:val="24"/>
          <w:u w:val="single"/>
        </w:rPr>
      </w:pPr>
      <w:r w:rsidRPr="00000C7E">
        <w:rPr>
          <w:rFonts w:ascii="Arial" w:hAnsi="Arial" w:cs="Arial"/>
          <w:i/>
          <w:szCs w:val="24"/>
          <w:u w:val="single"/>
        </w:rPr>
        <w:t>Health Insurance and Medicare</w:t>
      </w:r>
    </w:p>
    <w:p w14:paraId="587CCB7D" w14:textId="77777777" w:rsidR="004B67CA" w:rsidRPr="00C078FD" w:rsidRDefault="004B67CA" w:rsidP="004B67CA">
      <w:pPr>
        <w:rPr>
          <w:rFonts w:ascii="Arial" w:hAnsi="Arial" w:cs="Arial"/>
          <w:b/>
          <w:szCs w:val="24"/>
        </w:rPr>
      </w:pPr>
    </w:p>
    <w:p w14:paraId="46976CAD" w14:textId="77777777" w:rsidR="004B67CA" w:rsidRPr="00C078FD" w:rsidRDefault="006D0BCA" w:rsidP="004B67CA">
      <w:pPr>
        <w:pStyle w:val="NormalWeb"/>
        <w:spacing w:before="0" w:beforeAutospacing="0" w:after="0" w:afterAutospacing="0"/>
        <w:rPr>
          <w:rFonts w:ascii="Arial" w:hAnsi="Arial" w:cs="Arial"/>
          <w:b/>
        </w:rPr>
      </w:pPr>
      <w:hyperlink r:id="rId13" w:history="1">
        <w:proofErr w:type="gramStart"/>
        <w:r w:rsidR="004B67CA" w:rsidRPr="00C078FD">
          <w:rPr>
            <w:rStyle w:val="Hyperlink"/>
            <w:rFonts w:ascii="Arial" w:hAnsi="Arial" w:cs="Arial"/>
            <w:b/>
          </w:rPr>
          <w:t>Your</w:t>
        </w:r>
        <w:proofErr w:type="gramEnd"/>
        <w:r w:rsidR="004B67CA" w:rsidRPr="00C078FD">
          <w:rPr>
            <w:rStyle w:val="Hyperlink"/>
            <w:rFonts w:ascii="Arial" w:hAnsi="Arial" w:cs="Arial"/>
            <w:b/>
          </w:rPr>
          <w:t xml:space="preserve"> Guide to Choosing Quality Health Care</w:t>
        </w:r>
      </w:hyperlink>
      <w:r w:rsidR="004B67CA" w:rsidRPr="00C078FD">
        <w:rPr>
          <w:rFonts w:ascii="Arial" w:hAnsi="Arial" w:cs="Arial"/>
          <w:b/>
        </w:rPr>
        <w:t xml:space="preserve"> </w:t>
      </w:r>
    </w:p>
    <w:p w14:paraId="3A3102C3" w14:textId="77777777" w:rsidR="004B67CA" w:rsidRPr="00000C7E" w:rsidRDefault="004B67CA" w:rsidP="004B67CA">
      <w:pPr>
        <w:pStyle w:val="NormalWeb"/>
        <w:spacing w:before="0" w:beforeAutospacing="0" w:after="0" w:afterAutospacing="0"/>
        <w:rPr>
          <w:rFonts w:ascii="Arial" w:hAnsi="Arial" w:cs="Arial"/>
        </w:rPr>
      </w:pPr>
      <w:r w:rsidRPr="00000C7E">
        <w:rPr>
          <w:rFonts w:ascii="Arial" w:hAnsi="Arial" w:cs="Arial"/>
        </w:rPr>
        <w:t xml:space="preserve">An interactive guide for consumers deciding which doctors, health plans, hospitals and treatments to use. </w:t>
      </w:r>
      <w:r>
        <w:rPr>
          <w:rFonts w:ascii="Arial" w:hAnsi="Arial" w:cs="Arial"/>
        </w:rPr>
        <w:t xml:space="preserve"> </w:t>
      </w:r>
      <w:proofErr w:type="gramStart"/>
      <w:r w:rsidRPr="00000C7E">
        <w:rPr>
          <w:rFonts w:ascii="Arial" w:hAnsi="Arial" w:cs="Arial"/>
        </w:rPr>
        <w:t>Produced by the federal government’s Agency for Healthcare Research and Quality.</w:t>
      </w:r>
      <w:proofErr w:type="gramEnd"/>
      <w:r w:rsidRPr="00000C7E">
        <w:rPr>
          <w:rFonts w:ascii="Arial" w:hAnsi="Arial" w:cs="Arial"/>
        </w:rPr>
        <w:t xml:space="preserve"> </w:t>
      </w:r>
      <w:r>
        <w:rPr>
          <w:rFonts w:ascii="Arial" w:hAnsi="Arial" w:cs="Arial"/>
        </w:rPr>
        <w:t xml:space="preserve"> </w:t>
      </w:r>
      <w:proofErr w:type="gramStart"/>
      <w:r w:rsidRPr="00000C7E">
        <w:rPr>
          <w:rFonts w:ascii="Arial" w:hAnsi="Arial" w:cs="Arial"/>
        </w:rPr>
        <w:t>Specific questions to ask when rating doctors and services.</w:t>
      </w:r>
      <w:proofErr w:type="gramEnd"/>
      <w:r w:rsidRPr="00000C7E">
        <w:rPr>
          <w:rFonts w:ascii="Arial" w:hAnsi="Arial" w:cs="Arial"/>
        </w:rPr>
        <w:t xml:space="preserve"> Includes comparison charts to complete. </w:t>
      </w:r>
    </w:p>
    <w:p w14:paraId="0543CB7C" w14:textId="77777777" w:rsidR="004B67CA" w:rsidRPr="00000C7E" w:rsidRDefault="004B67CA" w:rsidP="004B67CA">
      <w:pPr>
        <w:rPr>
          <w:rFonts w:ascii="Arial" w:hAnsi="Arial" w:cs="Arial"/>
          <w:szCs w:val="24"/>
        </w:rPr>
      </w:pPr>
      <w:r w:rsidRPr="00000C7E">
        <w:rPr>
          <w:rFonts w:ascii="Arial" w:hAnsi="Arial" w:cs="Arial"/>
          <w:szCs w:val="24"/>
        </w:rPr>
        <w:t xml:space="preserve">  </w:t>
      </w:r>
    </w:p>
    <w:p w14:paraId="14E202F4" w14:textId="77777777" w:rsidR="004B67CA" w:rsidRPr="00C078FD" w:rsidRDefault="006D0BCA" w:rsidP="004B67CA">
      <w:pPr>
        <w:pStyle w:val="NormalWeb"/>
        <w:spacing w:before="0" w:beforeAutospacing="0" w:after="0" w:afterAutospacing="0"/>
        <w:rPr>
          <w:rFonts w:ascii="Arial" w:hAnsi="Arial" w:cs="Arial"/>
          <w:b/>
        </w:rPr>
      </w:pPr>
      <w:hyperlink r:id="rId14" w:history="1">
        <w:r w:rsidR="004B67CA" w:rsidRPr="00C078FD">
          <w:rPr>
            <w:rStyle w:val="Hyperlink"/>
            <w:rFonts w:ascii="Arial" w:hAnsi="Arial" w:cs="Arial"/>
            <w:b/>
          </w:rPr>
          <w:t xml:space="preserve">Medicare </w:t>
        </w:r>
      </w:hyperlink>
    </w:p>
    <w:p w14:paraId="3D98193E" w14:textId="77777777" w:rsidR="004B67CA" w:rsidRPr="00000C7E" w:rsidRDefault="004B67CA" w:rsidP="004B67CA">
      <w:pPr>
        <w:pStyle w:val="NormalWeb"/>
        <w:spacing w:before="0" w:beforeAutospacing="0" w:after="0" w:afterAutospacing="0"/>
        <w:rPr>
          <w:rFonts w:ascii="Arial" w:hAnsi="Arial" w:cs="Arial"/>
        </w:rPr>
      </w:pPr>
      <w:proofErr w:type="gramStart"/>
      <w:r w:rsidRPr="00000C7E">
        <w:rPr>
          <w:rFonts w:ascii="Arial" w:hAnsi="Arial" w:cs="Arial"/>
        </w:rPr>
        <w:t>Official website of the federal government Medicare website.</w:t>
      </w:r>
      <w:proofErr w:type="gramEnd"/>
      <w:r w:rsidRPr="00000C7E">
        <w:rPr>
          <w:rFonts w:ascii="Arial" w:hAnsi="Arial" w:cs="Arial"/>
        </w:rPr>
        <w:t xml:space="preserve"> </w:t>
      </w:r>
      <w:r>
        <w:rPr>
          <w:rFonts w:ascii="Arial" w:hAnsi="Arial" w:cs="Arial"/>
        </w:rPr>
        <w:t xml:space="preserve"> </w:t>
      </w:r>
      <w:proofErr w:type="gramStart"/>
      <w:r w:rsidRPr="00000C7E">
        <w:rPr>
          <w:rFonts w:ascii="Arial" w:hAnsi="Arial" w:cs="Arial"/>
        </w:rPr>
        <w:t>Details on Medicare coverage, options for comparing health plans and hospitals, and locating Medicare participating physicians.</w:t>
      </w:r>
      <w:proofErr w:type="gramEnd"/>
      <w:r w:rsidRPr="00000C7E">
        <w:rPr>
          <w:rFonts w:ascii="Arial" w:hAnsi="Arial" w:cs="Arial"/>
        </w:rPr>
        <w:t xml:space="preserve"> </w:t>
      </w:r>
    </w:p>
    <w:p w14:paraId="0F0D27C2" w14:textId="77777777" w:rsidR="004B67CA" w:rsidRPr="00000C7E" w:rsidRDefault="004B67CA" w:rsidP="004B67CA">
      <w:pPr>
        <w:pStyle w:val="NormalWeb"/>
        <w:spacing w:before="0" w:beforeAutospacing="0" w:after="0" w:afterAutospacing="0"/>
        <w:rPr>
          <w:rFonts w:ascii="Arial" w:hAnsi="Arial" w:cs="Arial"/>
        </w:rPr>
      </w:pPr>
    </w:p>
    <w:p w14:paraId="06BAF4DA" w14:textId="77777777" w:rsidR="004B67CA" w:rsidRPr="00C078FD" w:rsidRDefault="006D0BCA" w:rsidP="004B67CA">
      <w:pPr>
        <w:pStyle w:val="NormalWeb"/>
        <w:spacing w:before="0" w:beforeAutospacing="0" w:after="0" w:afterAutospacing="0"/>
        <w:rPr>
          <w:rFonts w:ascii="Arial" w:hAnsi="Arial" w:cs="Arial"/>
          <w:b/>
        </w:rPr>
      </w:pPr>
      <w:hyperlink r:id="rId15" w:history="1">
        <w:r w:rsidR="004B67CA" w:rsidRPr="00C078FD">
          <w:rPr>
            <w:rStyle w:val="Hyperlink"/>
            <w:rFonts w:ascii="Arial" w:hAnsi="Arial" w:cs="Arial"/>
            <w:b/>
          </w:rPr>
          <w:t>Medicare Rights Center</w:t>
        </w:r>
      </w:hyperlink>
      <w:r w:rsidR="004B67CA" w:rsidRPr="00C078FD">
        <w:rPr>
          <w:rFonts w:ascii="Arial" w:hAnsi="Arial" w:cs="Arial"/>
          <w:b/>
        </w:rPr>
        <w:t xml:space="preserve"> </w:t>
      </w:r>
    </w:p>
    <w:p w14:paraId="4D500B96" w14:textId="6F6DA164" w:rsidR="004B67CA" w:rsidRDefault="004B67CA" w:rsidP="004B67CA">
      <w:pPr>
        <w:pStyle w:val="NormalWeb"/>
        <w:spacing w:before="0" w:beforeAutospacing="0" w:after="0" w:afterAutospacing="0"/>
        <w:rPr>
          <w:rFonts w:ascii="Arial" w:hAnsi="Arial" w:cs="Arial"/>
        </w:rPr>
      </w:pPr>
      <w:r w:rsidRPr="00000C7E">
        <w:rPr>
          <w:rFonts w:ascii="Arial" w:hAnsi="Arial" w:cs="Arial"/>
        </w:rPr>
        <w:t xml:space="preserve">Phone 1-888-HMO-9050. </w:t>
      </w:r>
      <w:r>
        <w:rPr>
          <w:rFonts w:ascii="Arial" w:hAnsi="Arial" w:cs="Arial"/>
        </w:rPr>
        <w:t xml:space="preserve"> </w:t>
      </w:r>
      <w:proofErr w:type="gramStart"/>
      <w:r w:rsidRPr="00000C7E">
        <w:rPr>
          <w:rFonts w:ascii="Arial" w:hAnsi="Arial" w:cs="Arial"/>
        </w:rPr>
        <w:t>National, nonprofit Medicare consumer advocacy organization.</w:t>
      </w:r>
      <w:proofErr w:type="gramEnd"/>
      <w:r w:rsidRPr="00000C7E">
        <w:rPr>
          <w:rFonts w:ascii="Arial" w:hAnsi="Arial" w:cs="Arial"/>
        </w:rPr>
        <w:t xml:space="preserve"> </w:t>
      </w:r>
      <w:r>
        <w:rPr>
          <w:rFonts w:ascii="Arial" w:hAnsi="Arial" w:cs="Arial"/>
        </w:rPr>
        <w:t xml:space="preserve"> </w:t>
      </w:r>
      <w:proofErr w:type="gramStart"/>
      <w:r w:rsidRPr="00000C7E">
        <w:rPr>
          <w:rFonts w:ascii="Arial" w:hAnsi="Arial" w:cs="Arial"/>
        </w:rPr>
        <w:t>Publishes informational self-help pamphlets and booklets on Medicare-related topics.</w:t>
      </w:r>
      <w:proofErr w:type="gramEnd"/>
      <w:r w:rsidRPr="00000C7E">
        <w:rPr>
          <w:rFonts w:ascii="Arial" w:hAnsi="Arial" w:cs="Arial"/>
        </w:rPr>
        <w:t xml:space="preserve"> </w:t>
      </w:r>
      <w:r>
        <w:rPr>
          <w:rFonts w:ascii="Arial" w:hAnsi="Arial" w:cs="Arial"/>
        </w:rPr>
        <w:t xml:space="preserve"> </w:t>
      </w:r>
      <w:r w:rsidRPr="00000C7E">
        <w:rPr>
          <w:rFonts w:ascii="Arial" w:hAnsi="Arial" w:cs="Arial"/>
        </w:rPr>
        <w:t xml:space="preserve">Publications may be ordered by mail, phone, or online. </w:t>
      </w:r>
      <w:ins w:id="4" w:author="rnicholson" w:date="2013-11-19T16:22:00Z">
        <w:r w:rsidR="00FB2031">
          <w:rPr>
            <w:rFonts w:ascii="Arial" w:hAnsi="Arial" w:cs="Arial"/>
          </w:rPr>
          <w:t xml:space="preserve"> Go to this </w:t>
        </w:r>
        <w:proofErr w:type="spellStart"/>
        <w:r w:rsidR="00FB2031">
          <w:rPr>
            <w:rFonts w:ascii="Arial" w:hAnsi="Arial" w:cs="Arial"/>
          </w:rPr>
          <w:t>linkg</w:t>
        </w:r>
        <w:proofErr w:type="spellEnd"/>
        <w:r w:rsidR="00FB2031">
          <w:rPr>
            <w:rFonts w:ascii="Arial" w:hAnsi="Arial" w:cs="Arial"/>
          </w:rPr>
          <w:t xml:space="preserve"> for </w:t>
        </w:r>
        <w:proofErr w:type="spellStart"/>
        <w:r w:rsidR="00FB2031">
          <w:rPr>
            <w:rFonts w:ascii="Arial" w:hAnsi="Arial" w:cs="Arial"/>
          </w:rPr>
          <w:t>the</w:t>
        </w:r>
      </w:ins>
      <w:del w:id="5" w:author="rnicholson" w:date="2013-11-19T16:22:00Z">
        <w:r w:rsidDel="00FB2031">
          <w:rPr>
            <w:rFonts w:ascii="Arial" w:hAnsi="Arial" w:cs="Arial"/>
          </w:rPr>
          <w:delText xml:space="preserve"> </w:delText>
        </w:r>
        <w:r w:rsidRPr="00000C7E" w:rsidDel="00FB2031">
          <w:rPr>
            <w:rFonts w:ascii="Arial" w:hAnsi="Arial" w:cs="Arial"/>
          </w:rPr>
          <w:delText>Full</w:delText>
        </w:r>
      </w:del>
      <w:ins w:id="6" w:author="rnicholson" w:date="2013-11-19T16:22:00Z">
        <w:r w:rsidR="00FB2031">
          <w:rPr>
            <w:rFonts w:ascii="Arial" w:hAnsi="Arial" w:cs="Arial"/>
          </w:rPr>
          <w:t>f</w:t>
        </w:r>
      </w:ins>
      <w:del w:id="7" w:author="rnicholson" w:date="2013-11-19T16:22:00Z">
        <w:r w:rsidRPr="00000C7E" w:rsidDel="00FB2031">
          <w:rPr>
            <w:rFonts w:ascii="Arial" w:hAnsi="Arial" w:cs="Arial"/>
          </w:rPr>
          <w:delText xml:space="preserve"> </w:delText>
        </w:r>
      </w:del>
      <w:ins w:id="8" w:author="rnicholson" w:date="2013-11-19T16:22:00Z">
        <w:r w:rsidR="00FB2031" w:rsidRPr="00000C7E">
          <w:rPr>
            <w:rFonts w:ascii="Arial" w:hAnsi="Arial" w:cs="Arial"/>
          </w:rPr>
          <w:t>ull</w:t>
        </w:r>
        <w:proofErr w:type="spellEnd"/>
        <w:r w:rsidR="00FB2031" w:rsidRPr="00000C7E">
          <w:rPr>
            <w:rFonts w:ascii="Arial" w:hAnsi="Arial" w:cs="Arial"/>
          </w:rPr>
          <w:t xml:space="preserve"> </w:t>
        </w:r>
      </w:ins>
      <w:r w:rsidRPr="00000C7E">
        <w:rPr>
          <w:rFonts w:ascii="Arial" w:hAnsi="Arial" w:cs="Arial"/>
        </w:rPr>
        <w:t xml:space="preserve">text </w:t>
      </w:r>
      <w:del w:id="9" w:author="rnicholson" w:date="2013-11-19T16:22:00Z">
        <w:r w:rsidRPr="00000C7E" w:rsidDel="00FB2031">
          <w:rPr>
            <w:rFonts w:ascii="Arial" w:hAnsi="Arial" w:cs="Arial"/>
          </w:rPr>
          <w:delText>online for booklet</w:delText>
        </w:r>
      </w:del>
      <w:ins w:id="10" w:author="rnicholson" w:date="2013-11-19T16:22:00Z">
        <w:r w:rsidR="00FB2031">
          <w:rPr>
            <w:rFonts w:ascii="Arial" w:hAnsi="Arial" w:cs="Arial"/>
          </w:rPr>
          <w:t>of the booklet</w:t>
        </w:r>
      </w:ins>
      <w:r w:rsidRPr="00000C7E">
        <w:rPr>
          <w:rFonts w:ascii="Arial" w:hAnsi="Arial" w:cs="Arial"/>
        </w:rPr>
        <w:t xml:space="preserve">, "Medicare Answers," </w:t>
      </w:r>
      <w:ins w:id="11" w:author="rnicholson" w:date="2013-11-19T16:23:00Z">
        <w:r w:rsidR="00FB2031">
          <w:rPr>
            <w:rFonts w:ascii="Arial" w:hAnsi="Arial" w:cs="Arial"/>
          </w:rPr>
          <w:t xml:space="preserve">(found </w:t>
        </w:r>
      </w:ins>
      <w:r w:rsidRPr="00000C7E">
        <w:rPr>
          <w:rFonts w:ascii="Arial" w:hAnsi="Arial" w:cs="Arial"/>
        </w:rPr>
        <w:t>under Medicare Basics category</w:t>
      </w:r>
      <w:ins w:id="12" w:author="rnicholson" w:date="2013-11-19T16:23:00Z">
        <w:r w:rsidR="00FB2031">
          <w:rPr>
            <w:rFonts w:ascii="Arial" w:hAnsi="Arial" w:cs="Arial"/>
          </w:rPr>
          <w:t xml:space="preserve"> on the webpage): </w:t>
        </w:r>
        <w:r w:rsidR="00FB2031" w:rsidRPr="00FB2031">
          <w:rPr>
            <w:rFonts w:ascii="Arial" w:hAnsi="Arial" w:cs="Arial"/>
            <w:highlight w:val="yellow"/>
            <w:rPrChange w:id="13" w:author="rnicholson" w:date="2013-11-19T16:23:00Z">
              <w:rPr>
                <w:rFonts w:ascii="Arial" w:hAnsi="Arial" w:cs="Arial"/>
              </w:rPr>
            </w:rPrChange>
          </w:rPr>
          <w:t>ADDLINK</w:t>
        </w:r>
      </w:ins>
      <w:bookmarkStart w:id="14" w:name="_GoBack"/>
      <w:bookmarkEnd w:id="14"/>
      <w:r w:rsidRPr="00000C7E">
        <w:rPr>
          <w:rFonts w:ascii="Arial" w:hAnsi="Arial" w:cs="Arial"/>
        </w:rPr>
        <w:t xml:space="preserve">. </w:t>
      </w:r>
    </w:p>
    <w:p w14:paraId="12D962C5" w14:textId="77777777" w:rsidR="004B67CA" w:rsidRPr="00000C7E" w:rsidRDefault="004B67CA" w:rsidP="004B67CA">
      <w:pPr>
        <w:pStyle w:val="NormalWeb"/>
        <w:spacing w:before="0" w:beforeAutospacing="0" w:after="0" w:afterAutospacing="0"/>
        <w:rPr>
          <w:rFonts w:ascii="Arial" w:hAnsi="Arial" w:cs="Arial"/>
        </w:rPr>
      </w:pPr>
    </w:p>
    <w:p w14:paraId="38AEDAE9" w14:textId="77777777" w:rsidR="004B67CA" w:rsidRPr="00C078FD" w:rsidRDefault="006D0BCA" w:rsidP="004B67CA">
      <w:pPr>
        <w:pStyle w:val="NormalWeb"/>
        <w:spacing w:before="0" w:beforeAutospacing="0" w:after="0" w:afterAutospacing="0"/>
        <w:rPr>
          <w:rFonts w:ascii="Arial" w:hAnsi="Arial" w:cs="Arial"/>
          <w:b/>
        </w:rPr>
      </w:pPr>
      <w:hyperlink r:id="rId16" w:history="1">
        <w:proofErr w:type="spellStart"/>
        <w:r w:rsidR="004B67CA" w:rsidRPr="00C078FD">
          <w:rPr>
            <w:rStyle w:val="Hyperlink"/>
            <w:rFonts w:ascii="Arial" w:hAnsi="Arial" w:cs="Arial"/>
            <w:b/>
          </w:rPr>
          <w:t>BenefitsCheckUp</w:t>
        </w:r>
        <w:proofErr w:type="spellEnd"/>
        <w:r w:rsidR="004B67CA" w:rsidRPr="00C078FD">
          <w:rPr>
            <w:rStyle w:val="Hyperlink"/>
            <w:rFonts w:ascii="Arial" w:hAnsi="Arial" w:cs="Arial"/>
            <w:b/>
          </w:rPr>
          <w:t xml:space="preserve"> </w:t>
        </w:r>
      </w:hyperlink>
    </w:p>
    <w:p w14:paraId="2710F117" w14:textId="77777777" w:rsidR="004B67CA" w:rsidRDefault="004B67CA" w:rsidP="004B67CA">
      <w:pPr>
        <w:pStyle w:val="NormalWeb"/>
        <w:spacing w:before="0" w:beforeAutospacing="0" w:after="0" w:afterAutospacing="0"/>
        <w:rPr>
          <w:rFonts w:ascii="Arial" w:hAnsi="Arial" w:cs="Arial"/>
        </w:rPr>
      </w:pPr>
      <w:r w:rsidRPr="00000C7E">
        <w:rPr>
          <w:rFonts w:ascii="Arial" w:hAnsi="Arial" w:cs="Arial"/>
        </w:rPr>
        <w:lastRenderedPageBreak/>
        <w:t xml:space="preserve">Lengthy, online questionnaire provided by the National Council on Aging for individuals 55 and older. </w:t>
      </w:r>
      <w:r>
        <w:rPr>
          <w:rFonts w:ascii="Arial" w:hAnsi="Arial" w:cs="Arial"/>
        </w:rPr>
        <w:t xml:space="preserve"> </w:t>
      </w:r>
      <w:r w:rsidRPr="00000C7E">
        <w:rPr>
          <w:rFonts w:ascii="Arial" w:hAnsi="Arial" w:cs="Arial"/>
        </w:rPr>
        <w:t xml:space="preserve">Determines which private or government plans will help pay for prescription medications, health care, rent, and other expenses. </w:t>
      </w:r>
    </w:p>
    <w:p w14:paraId="4FFDCE08" w14:textId="77777777" w:rsidR="004B67CA" w:rsidRPr="00000C7E" w:rsidRDefault="004B67CA" w:rsidP="004B67CA">
      <w:pPr>
        <w:pStyle w:val="NormalWeb"/>
        <w:spacing w:before="0" w:beforeAutospacing="0" w:after="0" w:afterAutospacing="0"/>
        <w:rPr>
          <w:rFonts w:ascii="Arial" w:hAnsi="Arial" w:cs="Arial"/>
        </w:rPr>
      </w:pPr>
    </w:p>
    <w:p w14:paraId="6C0E617A" w14:textId="77777777" w:rsidR="00054505" w:rsidRPr="00F73A41" w:rsidRDefault="006D0BCA" w:rsidP="004B67CA">
      <w:pPr>
        <w:pStyle w:val="NormalWeb"/>
        <w:spacing w:before="0" w:beforeAutospacing="0" w:after="0" w:afterAutospacing="0"/>
        <w:rPr>
          <w:rFonts w:ascii="Arial" w:hAnsi="Arial" w:cs="Arial"/>
          <w:b/>
          <w:bCs/>
          <w:highlight w:val="yellow"/>
        </w:rPr>
      </w:pPr>
      <w:hyperlink r:id="rId17" w:history="1">
        <w:r w:rsidR="00054505" w:rsidRPr="00F73A41">
          <w:rPr>
            <w:rStyle w:val="Hyperlink"/>
            <w:rFonts w:ascii="Arial" w:hAnsi="Arial" w:cs="Arial"/>
            <w:b/>
            <w:bCs/>
            <w:highlight w:val="yellow"/>
          </w:rPr>
          <w:t>A Shopper’s Guide to Long-Term Care Insurance</w:t>
        </w:r>
      </w:hyperlink>
      <w:r w:rsidR="00054505" w:rsidRPr="00F73A41">
        <w:rPr>
          <w:rFonts w:ascii="Arial" w:hAnsi="Arial" w:cs="Arial"/>
          <w:b/>
          <w:bCs/>
          <w:highlight w:val="yellow"/>
        </w:rPr>
        <w:t xml:space="preserve"> </w:t>
      </w:r>
    </w:p>
    <w:p w14:paraId="64D05D6C" w14:textId="7EBE8598" w:rsidR="004B67CA" w:rsidRPr="00000C7E" w:rsidRDefault="004B67CA" w:rsidP="004B67CA">
      <w:pPr>
        <w:pStyle w:val="NormalWeb"/>
        <w:spacing w:before="0" w:beforeAutospacing="0" w:after="0" w:afterAutospacing="0"/>
        <w:rPr>
          <w:rFonts w:ascii="Arial" w:hAnsi="Arial" w:cs="Arial"/>
        </w:rPr>
      </w:pPr>
      <w:r w:rsidRPr="00F73A41">
        <w:rPr>
          <w:rFonts w:ascii="Arial" w:hAnsi="Arial" w:cs="Arial"/>
          <w:highlight w:val="yellow"/>
        </w:rPr>
        <w:t xml:space="preserve">A brochure outlining types of policies, benefits covered, eligibility, dealing with inflation, policy renewal, and other decision-making factors.  </w:t>
      </w:r>
      <w:proofErr w:type="gramStart"/>
      <w:r w:rsidRPr="00F73A41">
        <w:rPr>
          <w:rFonts w:ascii="Arial" w:hAnsi="Arial" w:cs="Arial"/>
          <w:highlight w:val="yellow"/>
        </w:rPr>
        <w:t>Includes worksheets for comparing plans.</w:t>
      </w:r>
      <w:proofErr w:type="gramEnd"/>
      <w:r w:rsidRPr="00F73A41">
        <w:rPr>
          <w:rFonts w:ascii="Arial" w:hAnsi="Arial" w:cs="Arial"/>
          <w:highlight w:val="yellow"/>
        </w:rPr>
        <w:t xml:space="preserve">  </w:t>
      </w:r>
      <w:proofErr w:type="gramStart"/>
      <w:r w:rsidRPr="00F73A41">
        <w:rPr>
          <w:rFonts w:ascii="Arial" w:hAnsi="Arial" w:cs="Arial"/>
          <w:highlight w:val="yellow"/>
        </w:rPr>
        <w:t>Published online by the National Association of Insurance Commissioners.</w:t>
      </w:r>
      <w:commentRangeStart w:id="15"/>
      <w:proofErr w:type="gramEnd"/>
      <w:r w:rsidRPr="00000C7E">
        <w:rPr>
          <w:rFonts w:ascii="Arial" w:hAnsi="Arial" w:cs="Arial"/>
        </w:rPr>
        <w:t xml:space="preserve"> </w:t>
      </w:r>
      <w:commentRangeEnd w:id="15"/>
      <w:r w:rsidR="00907DAB">
        <w:rPr>
          <w:rStyle w:val="CommentReference"/>
          <w:bCs/>
          <w:snapToGrid w:val="0"/>
        </w:rPr>
        <w:commentReference w:id="15"/>
      </w:r>
    </w:p>
    <w:p w14:paraId="289CDB5E" w14:textId="77777777" w:rsidR="004B67CA" w:rsidRPr="00000C7E" w:rsidRDefault="004B67CA" w:rsidP="004B67CA">
      <w:pPr>
        <w:pStyle w:val="NormalWeb"/>
        <w:spacing w:before="0" w:beforeAutospacing="0" w:after="0" w:afterAutospacing="0"/>
        <w:rPr>
          <w:rFonts w:ascii="Arial" w:hAnsi="Arial" w:cs="Arial"/>
        </w:rPr>
      </w:pPr>
    </w:p>
    <w:p w14:paraId="2498648A" w14:textId="77777777" w:rsidR="004B67CA" w:rsidRPr="00C078FD" w:rsidRDefault="004B67CA" w:rsidP="004B67CA">
      <w:pPr>
        <w:pStyle w:val="NormalWeb"/>
        <w:spacing w:before="0" w:beforeAutospacing="0" w:after="0" w:afterAutospacing="0"/>
        <w:rPr>
          <w:rFonts w:ascii="Arial" w:hAnsi="Arial" w:cs="Arial"/>
          <w:i/>
          <w:u w:val="single"/>
        </w:rPr>
      </w:pPr>
      <w:r w:rsidRPr="00C078FD">
        <w:rPr>
          <w:rFonts w:ascii="Arial" w:hAnsi="Arial" w:cs="Arial"/>
          <w:i/>
          <w:u w:val="single"/>
        </w:rPr>
        <w:t>Long-Term Care</w:t>
      </w:r>
    </w:p>
    <w:p w14:paraId="0555CF3D" w14:textId="77777777" w:rsidR="004B67CA" w:rsidRPr="00000C7E" w:rsidRDefault="004B67CA" w:rsidP="004B67CA">
      <w:pPr>
        <w:pStyle w:val="NormalWeb"/>
        <w:spacing w:before="0" w:beforeAutospacing="0" w:after="0" w:afterAutospacing="0"/>
        <w:rPr>
          <w:rFonts w:ascii="Arial" w:hAnsi="Arial" w:cs="Arial"/>
          <w:i/>
        </w:rPr>
      </w:pPr>
      <w:r>
        <w:rPr>
          <w:rFonts w:ascii="Arial" w:hAnsi="Arial" w:cs="Arial"/>
          <w:i/>
        </w:rPr>
        <w:t xml:space="preserve">  </w:t>
      </w:r>
    </w:p>
    <w:p w14:paraId="47FC071D" w14:textId="77777777" w:rsidR="004B67CA" w:rsidRPr="00000C7E" w:rsidRDefault="006D0BCA" w:rsidP="004B67CA">
      <w:pPr>
        <w:pStyle w:val="NormalWeb"/>
        <w:spacing w:before="0" w:beforeAutospacing="0" w:after="0" w:afterAutospacing="0"/>
        <w:rPr>
          <w:rFonts w:ascii="Arial" w:hAnsi="Arial" w:cs="Arial"/>
        </w:rPr>
      </w:pPr>
      <w:hyperlink r:id="rId18" w:history="1">
        <w:r w:rsidR="004B67CA" w:rsidRPr="00000C7E">
          <w:rPr>
            <w:rStyle w:val="Hyperlink"/>
            <w:rFonts w:ascii="Arial" w:hAnsi="Arial" w:cs="Arial"/>
            <w:b/>
            <w:bCs/>
          </w:rPr>
          <w:t>Nursing Home Checklist</w:t>
        </w:r>
      </w:hyperlink>
      <w:r w:rsidR="004B67CA" w:rsidRPr="00000C7E">
        <w:rPr>
          <w:rFonts w:ascii="Arial" w:hAnsi="Arial" w:cs="Arial"/>
        </w:rPr>
        <w:t xml:space="preserve"> </w:t>
      </w:r>
      <w:r w:rsidR="004B67CA" w:rsidRPr="00000C7E">
        <w:rPr>
          <w:rFonts w:ascii="Arial" w:hAnsi="Arial" w:cs="Arial"/>
        </w:rPr>
        <w:br/>
        <w:t xml:space="preserve">Online evaluative checklist useful for comparing features of nursing homes being considered, from the website of the federal Medicare program. </w:t>
      </w:r>
      <w:r w:rsidR="004B67CA">
        <w:rPr>
          <w:rFonts w:ascii="Arial" w:hAnsi="Arial" w:cs="Arial"/>
        </w:rPr>
        <w:t xml:space="preserve"> </w:t>
      </w:r>
      <w:r w:rsidR="004B67CA" w:rsidRPr="00000C7E">
        <w:rPr>
          <w:rFonts w:ascii="Arial" w:hAnsi="Arial" w:cs="Arial"/>
        </w:rPr>
        <w:t xml:space="preserve">Checklist can be printed and completed for each nursing home visited. </w:t>
      </w:r>
      <w:r w:rsidR="004B67CA">
        <w:rPr>
          <w:rFonts w:ascii="Arial" w:hAnsi="Arial" w:cs="Arial"/>
        </w:rPr>
        <w:t xml:space="preserve"> </w:t>
      </w:r>
      <w:r w:rsidR="004B67CA" w:rsidRPr="00000C7E">
        <w:rPr>
          <w:rFonts w:ascii="Arial" w:hAnsi="Arial" w:cs="Arial"/>
        </w:rPr>
        <w:t>Some categories allow the visitor to rate and score each nursing home in specific areas such as quality of life, nutrition, and safety.</w:t>
      </w:r>
    </w:p>
    <w:p w14:paraId="2AA9C6F7" w14:textId="77777777" w:rsidR="008E2D35" w:rsidRPr="00C73D8E" w:rsidRDefault="008E2D35" w:rsidP="00C73D8E">
      <w:pPr>
        <w:rPr>
          <w:szCs w:val="24"/>
        </w:rPr>
      </w:pPr>
    </w:p>
    <w:sectPr w:rsidR="008E2D35" w:rsidRPr="00C73D8E" w:rsidSect="00C73D8E">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rnicholson" w:date="2013-11-19T16:21:00Z" w:initials="r">
    <w:p w14:paraId="38F09D13" w14:textId="6C76420A" w:rsidR="00FB2031" w:rsidRDefault="00FB2031">
      <w:pPr>
        <w:pStyle w:val="CommentText"/>
      </w:pPr>
      <w:r>
        <w:rPr>
          <w:rStyle w:val="CommentReference"/>
        </w:rPr>
        <w:annotationRef/>
      </w:r>
      <w:r>
        <w:t>Why isn’t this in places and people?</w:t>
      </w:r>
    </w:p>
  </w:comment>
  <w:comment w:id="15" w:author="rnicholson" w:date="2013-11-19T16:20:00Z" w:initials="r">
    <w:p w14:paraId="73416AA6" w14:textId="770BA39C" w:rsidR="00907DAB" w:rsidRDefault="00907DAB">
      <w:pPr>
        <w:pStyle w:val="CommentText"/>
      </w:pPr>
      <w:r>
        <w:rPr>
          <w:rStyle w:val="CommentReference"/>
        </w:rPr>
        <w:annotationRef/>
      </w:r>
      <w:r>
        <w:t xml:space="preserve">Why highlighted?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93A9FF" w14:textId="77777777" w:rsidR="006D0BCA" w:rsidRDefault="006D0BCA">
      <w:r>
        <w:separator/>
      </w:r>
    </w:p>
  </w:endnote>
  <w:endnote w:type="continuationSeparator" w:id="0">
    <w:p w14:paraId="188CDD53" w14:textId="77777777" w:rsidR="006D0BCA" w:rsidRDefault="006D0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88D11" w14:textId="77777777" w:rsidR="006D0BCA" w:rsidRDefault="006D0BCA">
      <w:r>
        <w:separator/>
      </w:r>
    </w:p>
  </w:footnote>
  <w:footnote w:type="continuationSeparator" w:id="0">
    <w:p w14:paraId="279A0BEE" w14:textId="77777777" w:rsidR="006D0BCA" w:rsidRDefault="006D0B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C3BA0"/>
    <w:multiLevelType w:val="hybridMultilevel"/>
    <w:tmpl w:val="506EF088"/>
    <w:lvl w:ilvl="0" w:tplc="20C0C894">
      <w:start w:val="1"/>
      <w:numFmt w:val="bullet"/>
      <w:lvlText w:val=""/>
      <w:lvlJc w:val="left"/>
      <w:pPr>
        <w:tabs>
          <w:tab w:val="num" w:pos="360"/>
        </w:tabs>
        <w:ind w:left="360" w:hanging="360"/>
      </w:pPr>
      <w:rPr>
        <w:rFonts w:ascii="Wingdings" w:hAnsi="Wingdings" w:hint="default"/>
        <w:color w:val="000000"/>
        <w:sz w:val="20"/>
        <w:u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0BB"/>
    <w:rsid w:val="00054505"/>
    <w:rsid w:val="000639E5"/>
    <w:rsid w:val="00094F97"/>
    <w:rsid w:val="00095751"/>
    <w:rsid w:val="000F6C1E"/>
    <w:rsid w:val="00173CD4"/>
    <w:rsid w:val="00205F8B"/>
    <w:rsid w:val="002343DF"/>
    <w:rsid w:val="00250371"/>
    <w:rsid w:val="00251450"/>
    <w:rsid w:val="0029124A"/>
    <w:rsid w:val="002B1A96"/>
    <w:rsid w:val="00327541"/>
    <w:rsid w:val="003470BB"/>
    <w:rsid w:val="003834F5"/>
    <w:rsid w:val="003E3399"/>
    <w:rsid w:val="00421543"/>
    <w:rsid w:val="004236FE"/>
    <w:rsid w:val="00475C27"/>
    <w:rsid w:val="004B67CA"/>
    <w:rsid w:val="004D4EC0"/>
    <w:rsid w:val="005F44E2"/>
    <w:rsid w:val="00674BEA"/>
    <w:rsid w:val="006D0BCA"/>
    <w:rsid w:val="00773A9B"/>
    <w:rsid w:val="007B31E7"/>
    <w:rsid w:val="008145A0"/>
    <w:rsid w:val="00831488"/>
    <w:rsid w:val="008E2D35"/>
    <w:rsid w:val="00907DAB"/>
    <w:rsid w:val="0091279E"/>
    <w:rsid w:val="00955C4F"/>
    <w:rsid w:val="009B79A6"/>
    <w:rsid w:val="009F520E"/>
    <w:rsid w:val="00A057A4"/>
    <w:rsid w:val="00A253AD"/>
    <w:rsid w:val="00A40585"/>
    <w:rsid w:val="00C34900"/>
    <w:rsid w:val="00C73D8E"/>
    <w:rsid w:val="00C8417F"/>
    <w:rsid w:val="00CF2EE2"/>
    <w:rsid w:val="00D91265"/>
    <w:rsid w:val="00E85A58"/>
    <w:rsid w:val="00F15556"/>
    <w:rsid w:val="00F73A41"/>
    <w:rsid w:val="00F96FE6"/>
    <w:rsid w:val="00FB2031"/>
    <w:rsid w:val="00FF2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90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67CA"/>
    <w:rPr>
      <w:bCs/>
      <w:snapToGrid w:val="0"/>
      <w:sz w:val="24"/>
    </w:rPr>
  </w:style>
  <w:style w:type="paragraph" w:styleId="Heading1">
    <w:name w:val="heading 1"/>
    <w:basedOn w:val="Normal"/>
    <w:next w:val="Normal"/>
    <w:qFormat/>
    <w:rsid w:val="00421543"/>
    <w:pPr>
      <w:keepNext/>
      <w:spacing w:before="240" w:after="60"/>
      <w:outlineLvl w:val="0"/>
    </w:pPr>
    <w:rPr>
      <w:rFonts w:ascii="Tahoma" w:hAnsi="Tahoma" w:cs="Arial"/>
      <w:b/>
      <w:smallCaps/>
      <w:kern w:val="32"/>
      <w:sz w:val="40"/>
      <w:szCs w:val="40"/>
    </w:rPr>
  </w:style>
  <w:style w:type="paragraph" w:styleId="Heading2">
    <w:name w:val="heading 2"/>
    <w:basedOn w:val="Normal"/>
    <w:next w:val="Normal"/>
    <w:qFormat/>
    <w:rsid w:val="00421543"/>
    <w:pPr>
      <w:keepNext/>
      <w:spacing w:before="600" w:after="60"/>
      <w:outlineLvl w:val="1"/>
    </w:pPr>
    <w:rPr>
      <w:rFonts w:ascii="Tahoma" w:hAnsi="Tahoma" w:cs="Arial"/>
      <w:b/>
      <w:iCs/>
      <w:smallCaps/>
      <w:szCs w:val="28"/>
    </w:rPr>
  </w:style>
  <w:style w:type="paragraph" w:styleId="Heading3">
    <w:name w:val="heading 3"/>
    <w:basedOn w:val="Normal"/>
    <w:next w:val="Normal"/>
    <w:qFormat/>
    <w:rsid w:val="00421543"/>
    <w:pPr>
      <w:keepNext/>
      <w:spacing w:before="60" w:after="60"/>
      <w:outlineLvl w:val="2"/>
    </w:pPr>
    <w:rPr>
      <w:rFonts w:ascii="Tahoma" w:hAnsi="Tahoma" w:cs="Arial"/>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21543"/>
    <w:pPr>
      <w:tabs>
        <w:tab w:val="center" w:pos="4320"/>
        <w:tab w:val="right" w:pos="8640"/>
      </w:tabs>
    </w:pPr>
  </w:style>
  <w:style w:type="character" w:customStyle="1" w:styleId="1stLineChar">
    <w:name w:val="1st Line Char"/>
    <w:aliases w:val="Field label Char"/>
    <w:basedOn w:val="DefaultParagraphFont"/>
    <w:link w:val="1stLine"/>
    <w:rsid w:val="00421543"/>
    <w:rPr>
      <w:rFonts w:ascii="Tahoma" w:hAnsi="Tahoma"/>
      <w:b/>
      <w:sz w:val="18"/>
      <w:szCs w:val="22"/>
      <w:lang w:val="en-US" w:eastAsia="en-US" w:bidi="ar-SA"/>
    </w:rPr>
  </w:style>
  <w:style w:type="paragraph" w:customStyle="1" w:styleId="1stLine">
    <w:name w:val="1st Line"/>
    <w:aliases w:val="Field label"/>
    <w:basedOn w:val="Normal"/>
    <w:link w:val="1stLineChar"/>
    <w:rsid w:val="00421543"/>
    <w:pPr>
      <w:spacing w:before="240" w:after="60"/>
    </w:pPr>
    <w:rPr>
      <w:rFonts w:ascii="Tahoma" w:hAnsi="Tahoma"/>
      <w:b/>
      <w:sz w:val="18"/>
      <w:szCs w:val="22"/>
    </w:rPr>
  </w:style>
  <w:style w:type="paragraph" w:customStyle="1" w:styleId="ActionItems">
    <w:name w:val="Action Items"/>
    <w:basedOn w:val="Normal"/>
    <w:rsid w:val="00421543"/>
    <w:pPr>
      <w:numPr>
        <w:numId w:val="1"/>
      </w:numPr>
      <w:tabs>
        <w:tab w:val="left" w:pos="5040"/>
      </w:tabs>
      <w:spacing w:before="60" w:after="60"/>
    </w:pPr>
    <w:rPr>
      <w:rFonts w:cs="Arial"/>
    </w:rPr>
  </w:style>
  <w:style w:type="paragraph" w:styleId="BalloonText">
    <w:name w:val="Balloon Text"/>
    <w:basedOn w:val="Normal"/>
    <w:semiHidden/>
    <w:rsid w:val="00421543"/>
    <w:rPr>
      <w:rFonts w:ascii="Tahoma" w:hAnsi="Tahoma" w:cs="Tahoma"/>
      <w:sz w:val="16"/>
      <w:szCs w:val="16"/>
    </w:rPr>
  </w:style>
  <w:style w:type="paragraph" w:customStyle="1" w:styleId="FieldLabel">
    <w:name w:val="Field Label"/>
    <w:basedOn w:val="Normal"/>
    <w:link w:val="FieldLabelChar"/>
    <w:rsid w:val="00421543"/>
    <w:pPr>
      <w:spacing w:before="60" w:after="60"/>
    </w:pPr>
    <w:rPr>
      <w:rFonts w:ascii="Tahoma" w:hAnsi="Tahoma"/>
      <w:b/>
      <w:sz w:val="18"/>
      <w:szCs w:val="22"/>
    </w:rPr>
  </w:style>
  <w:style w:type="character" w:customStyle="1" w:styleId="FieldLabelChar">
    <w:name w:val="Field Label Char"/>
    <w:basedOn w:val="DefaultParagraphFont"/>
    <w:link w:val="FieldLabel"/>
    <w:rsid w:val="00421543"/>
    <w:rPr>
      <w:rFonts w:ascii="Tahoma" w:hAnsi="Tahoma"/>
      <w:b/>
      <w:sz w:val="18"/>
      <w:szCs w:val="22"/>
      <w:lang w:val="en-US" w:eastAsia="en-US" w:bidi="ar-SA"/>
    </w:rPr>
  </w:style>
  <w:style w:type="paragraph" w:customStyle="1" w:styleId="FieldText">
    <w:name w:val="Field Text"/>
    <w:basedOn w:val="Normal"/>
    <w:rsid w:val="00421543"/>
    <w:pPr>
      <w:spacing w:before="60" w:after="60"/>
    </w:pPr>
  </w:style>
  <w:style w:type="paragraph" w:styleId="Header">
    <w:name w:val="header"/>
    <w:basedOn w:val="Normal"/>
    <w:rsid w:val="00421543"/>
    <w:pPr>
      <w:tabs>
        <w:tab w:val="center" w:pos="4320"/>
        <w:tab w:val="right" w:pos="8640"/>
      </w:tabs>
    </w:pPr>
  </w:style>
  <w:style w:type="paragraph" w:customStyle="1" w:styleId="MeetingInformation">
    <w:name w:val="Meeting Information"/>
    <w:basedOn w:val="FieldText"/>
    <w:rsid w:val="00421543"/>
    <w:pPr>
      <w:spacing w:before="0" w:after="0"/>
      <w:ind w:left="990"/>
      <w:jc w:val="right"/>
    </w:pPr>
    <w:rPr>
      <w:rFonts w:ascii="Tahoma" w:hAnsi="Tahoma" w:cs="Arial"/>
      <w:b/>
      <w:sz w:val="18"/>
      <w:szCs w:val="24"/>
    </w:rPr>
  </w:style>
  <w:style w:type="character" w:styleId="PageNumber">
    <w:name w:val="page number"/>
    <w:basedOn w:val="DefaultParagraphFont"/>
    <w:rsid w:val="00421543"/>
  </w:style>
  <w:style w:type="character" w:styleId="Hyperlink">
    <w:name w:val="Hyperlink"/>
    <w:basedOn w:val="DefaultParagraphFont"/>
    <w:rsid w:val="004B67CA"/>
    <w:rPr>
      <w:color w:val="0000FF"/>
      <w:u w:val="single"/>
    </w:rPr>
  </w:style>
  <w:style w:type="paragraph" w:styleId="NormalWeb">
    <w:name w:val="Normal (Web)"/>
    <w:basedOn w:val="Normal"/>
    <w:uiPriority w:val="99"/>
    <w:unhideWhenUsed/>
    <w:rsid w:val="004B67CA"/>
    <w:pPr>
      <w:spacing w:before="100" w:beforeAutospacing="1" w:after="100" w:afterAutospacing="1"/>
    </w:pPr>
    <w:rPr>
      <w:bCs w:val="0"/>
      <w:snapToGrid/>
      <w:szCs w:val="24"/>
    </w:rPr>
  </w:style>
  <w:style w:type="character" w:styleId="FollowedHyperlink">
    <w:name w:val="FollowedHyperlink"/>
    <w:basedOn w:val="DefaultParagraphFont"/>
    <w:rsid w:val="009F520E"/>
    <w:rPr>
      <w:color w:val="800080" w:themeColor="followedHyperlink"/>
      <w:u w:val="single"/>
    </w:rPr>
  </w:style>
  <w:style w:type="character" w:styleId="CommentReference">
    <w:name w:val="annotation reference"/>
    <w:basedOn w:val="DefaultParagraphFont"/>
    <w:rsid w:val="00907DAB"/>
    <w:rPr>
      <w:sz w:val="16"/>
      <w:szCs w:val="16"/>
    </w:rPr>
  </w:style>
  <w:style w:type="paragraph" w:styleId="CommentText">
    <w:name w:val="annotation text"/>
    <w:basedOn w:val="Normal"/>
    <w:link w:val="CommentTextChar"/>
    <w:rsid w:val="00907DAB"/>
    <w:rPr>
      <w:sz w:val="20"/>
    </w:rPr>
  </w:style>
  <w:style w:type="character" w:customStyle="1" w:styleId="CommentTextChar">
    <w:name w:val="Comment Text Char"/>
    <w:basedOn w:val="DefaultParagraphFont"/>
    <w:link w:val="CommentText"/>
    <w:rsid w:val="00907DAB"/>
    <w:rPr>
      <w:bCs/>
      <w:snapToGrid w:val="0"/>
    </w:rPr>
  </w:style>
  <w:style w:type="paragraph" w:styleId="CommentSubject">
    <w:name w:val="annotation subject"/>
    <w:basedOn w:val="CommentText"/>
    <w:next w:val="CommentText"/>
    <w:link w:val="CommentSubjectChar"/>
    <w:rsid w:val="00907DAB"/>
    <w:rPr>
      <w:b/>
    </w:rPr>
  </w:style>
  <w:style w:type="character" w:customStyle="1" w:styleId="CommentSubjectChar">
    <w:name w:val="Comment Subject Char"/>
    <w:basedOn w:val="CommentTextChar"/>
    <w:link w:val="CommentSubject"/>
    <w:rsid w:val="00907DAB"/>
    <w:rPr>
      <w:b/>
      <w:bCs/>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67CA"/>
    <w:rPr>
      <w:bCs/>
      <w:snapToGrid w:val="0"/>
      <w:sz w:val="24"/>
    </w:rPr>
  </w:style>
  <w:style w:type="paragraph" w:styleId="Heading1">
    <w:name w:val="heading 1"/>
    <w:basedOn w:val="Normal"/>
    <w:next w:val="Normal"/>
    <w:qFormat/>
    <w:rsid w:val="00421543"/>
    <w:pPr>
      <w:keepNext/>
      <w:spacing w:before="240" w:after="60"/>
      <w:outlineLvl w:val="0"/>
    </w:pPr>
    <w:rPr>
      <w:rFonts w:ascii="Tahoma" w:hAnsi="Tahoma" w:cs="Arial"/>
      <w:b/>
      <w:smallCaps/>
      <w:kern w:val="32"/>
      <w:sz w:val="40"/>
      <w:szCs w:val="40"/>
    </w:rPr>
  </w:style>
  <w:style w:type="paragraph" w:styleId="Heading2">
    <w:name w:val="heading 2"/>
    <w:basedOn w:val="Normal"/>
    <w:next w:val="Normal"/>
    <w:qFormat/>
    <w:rsid w:val="00421543"/>
    <w:pPr>
      <w:keepNext/>
      <w:spacing w:before="600" w:after="60"/>
      <w:outlineLvl w:val="1"/>
    </w:pPr>
    <w:rPr>
      <w:rFonts w:ascii="Tahoma" w:hAnsi="Tahoma" w:cs="Arial"/>
      <w:b/>
      <w:iCs/>
      <w:smallCaps/>
      <w:szCs w:val="28"/>
    </w:rPr>
  </w:style>
  <w:style w:type="paragraph" w:styleId="Heading3">
    <w:name w:val="heading 3"/>
    <w:basedOn w:val="Normal"/>
    <w:next w:val="Normal"/>
    <w:qFormat/>
    <w:rsid w:val="00421543"/>
    <w:pPr>
      <w:keepNext/>
      <w:spacing w:before="60" w:after="60"/>
      <w:outlineLvl w:val="2"/>
    </w:pPr>
    <w:rPr>
      <w:rFonts w:ascii="Tahoma" w:hAnsi="Tahoma" w:cs="Arial"/>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21543"/>
    <w:pPr>
      <w:tabs>
        <w:tab w:val="center" w:pos="4320"/>
        <w:tab w:val="right" w:pos="8640"/>
      </w:tabs>
    </w:pPr>
  </w:style>
  <w:style w:type="character" w:customStyle="1" w:styleId="1stLineChar">
    <w:name w:val="1st Line Char"/>
    <w:aliases w:val="Field label Char"/>
    <w:basedOn w:val="DefaultParagraphFont"/>
    <w:link w:val="1stLine"/>
    <w:rsid w:val="00421543"/>
    <w:rPr>
      <w:rFonts w:ascii="Tahoma" w:hAnsi="Tahoma"/>
      <w:b/>
      <w:sz w:val="18"/>
      <w:szCs w:val="22"/>
      <w:lang w:val="en-US" w:eastAsia="en-US" w:bidi="ar-SA"/>
    </w:rPr>
  </w:style>
  <w:style w:type="paragraph" w:customStyle="1" w:styleId="1stLine">
    <w:name w:val="1st Line"/>
    <w:aliases w:val="Field label"/>
    <w:basedOn w:val="Normal"/>
    <w:link w:val="1stLineChar"/>
    <w:rsid w:val="00421543"/>
    <w:pPr>
      <w:spacing w:before="240" w:after="60"/>
    </w:pPr>
    <w:rPr>
      <w:rFonts w:ascii="Tahoma" w:hAnsi="Tahoma"/>
      <w:b/>
      <w:sz w:val="18"/>
      <w:szCs w:val="22"/>
    </w:rPr>
  </w:style>
  <w:style w:type="paragraph" w:customStyle="1" w:styleId="ActionItems">
    <w:name w:val="Action Items"/>
    <w:basedOn w:val="Normal"/>
    <w:rsid w:val="00421543"/>
    <w:pPr>
      <w:numPr>
        <w:numId w:val="1"/>
      </w:numPr>
      <w:tabs>
        <w:tab w:val="left" w:pos="5040"/>
      </w:tabs>
      <w:spacing w:before="60" w:after="60"/>
    </w:pPr>
    <w:rPr>
      <w:rFonts w:cs="Arial"/>
    </w:rPr>
  </w:style>
  <w:style w:type="paragraph" w:styleId="BalloonText">
    <w:name w:val="Balloon Text"/>
    <w:basedOn w:val="Normal"/>
    <w:semiHidden/>
    <w:rsid w:val="00421543"/>
    <w:rPr>
      <w:rFonts w:ascii="Tahoma" w:hAnsi="Tahoma" w:cs="Tahoma"/>
      <w:sz w:val="16"/>
      <w:szCs w:val="16"/>
    </w:rPr>
  </w:style>
  <w:style w:type="paragraph" w:customStyle="1" w:styleId="FieldLabel">
    <w:name w:val="Field Label"/>
    <w:basedOn w:val="Normal"/>
    <w:link w:val="FieldLabelChar"/>
    <w:rsid w:val="00421543"/>
    <w:pPr>
      <w:spacing w:before="60" w:after="60"/>
    </w:pPr>
    <w:rPr>
      <w:rFonts w:ascii="Tahoma" w:hAnsi="Tahoma"/>
      <w:b/>
      <w:sz w:val="18"/>
      <w:szCs w:val="22"/>
    </w:rPr>
  </w:style>
  <w:style w:type="character" w:customStyle="1" w:styleId="FieldLabelChar">
    <w:name w:val="Field Label Char"/>
    <w:basedOn w:val="DefaultParagraphFont"/>
    <w:link w:val="FieldLabel"/>
    <w:rsid w:val="00421543"/>
    <w:rPr>
      <w:rFonts w:ascii="Tahoma" w:hAnsi="Tahoma"/>
      <w:b/>
      <w:sz w:val="18"/>
      <w:szCs w:val="22"/>
      <w:lang w:val="en-US" w:eastAsia="en-US" w:bidi="ar-SA"/>
    </w:rPr>
  </w:style>
  <w:style w:type="paragraph" w:customStyle="1" w:styleId="FieldText">
    <w:name w:val="Field Text"/>
    <w:basedOn w:val="Normal"/>
    <w:rsid w:val="00421543"/>
    <w:pPr>
      <w:spacing w:before="60" w:after="60"/>
    </w:pPr>
  </w:style>
  <w:style w:type="paragraph" w:styleId="Header">
    <w:name w:val="header"/>
    <w:basedOn w:val="Normal"/>
    <w:rsid w:val="00421543"/>
    <w:pPr>
      <w:tabs>
        <w:tab w:val="center" w:pos="4320"/>
        <w:tab w:val="right" w:pos="8640"/>
      </w:tabs>
    </w:pPr>
  </w:style>
  <w:style w:type="paragraph" w:customStyle="1" w:styleId="MeetingInformation">
    <w:name w:val="Meeting Information"/>
    <w:basedOn w:val="FieldText"/>
    <w:rsid w:val="00421543"/>
    <w:pPr>
      <w:spacing w:before="0" w:after="0"/>
      <w:ind w:left="990"/>
      <w:jc w:val="right"/>
    </w:pPr>
    <w:rPr>
      <w:rFonts w:ascii="Tahoma" w:hAnsi="Tahoma" w:cs="Arial"/>
      <w:b/>
      <w:sz w:val="18"/>
      <w:szCs w:val="24"/>
    </w:rPr>
  </w:style>
  <w:style w:type="character" w:styleId="PageNumber">
    <w:name w:val="page number"/>
    <w:basedOn w:val="DefaultParagraphFont"/>
    <w:rsid w:val="00421543"/>
  </w:style>
  <w:style w:type="character" w:styleId="Hyperlink">
    <w:name w:val="Hyperlink"/>
    <w:basedOn w:val="DefaultParagraphFont"/>
    <w:rsid w:val="004B67CA"/>
    <w:rPr>
      <w:color w:val="0000FF"/>
      <w:u w:val="single"/>
    </w:rPr>
  </w:style>
  <w:style w:type="paragraph" w:styleId="NormalWeb">
    <w:name w:val="Normal (Web)"/>
    <w:basedOn w:val="Normal"/>
    <w:uiPriority w:val="99"/>
    <w:unhideWhenUsed/>
    <w:rsid w:val="004B67CA"/>
    <w:pPr>
      <w:spacing w:before="100" w:beforeAutospacing="1" w:after="100" w:afterAutospacing="1"/>
    </w:pPr>
    <w:rPr>
      <w:bCs w:val="0"/>
      <w:snapToGrid/>
      <w:szCs w:val="24"/>
    </w:rPr>
  </w:style>
  <w:style w:type="character" w:styleId="FollowedHyperlink">
    <w:name w:val="FollowedHyperlink"/>
    <w:basedOn w:val="DefaultParagraphFont"/>
    <w:rsid w:val="009F520E"/>
    <w:rPr>
      <w:color w:val="800080" w:themeColor="followedHyperlink"/>
      <w:u w:val="single"/>
    </w:rPr>
  </w:style>
  <w:style w:type="character" w:styleId="CommentReference">
    <w:name w:val="annotation reference"/>
    <w:basedOn w:val="DefaultParagraphFont"/>
    <w:rsid w:val="00907DAB"/>
    <w:rPr>
      <w:sz w:val="16"/>
      <w:szCs w:val="16"/>
    </w:rPr>
  </w:style>
  <w:style w:type="paragraph" w:styleId="CommentText">
    <w:name w:val="annotation text"/>
    <w:basedOn w:val="Normal"/>
    <w:link w:val="CommentTextChar"/>
    <w:rsid w:val="00907DAB"/>
    <w:rPr>
      <w:sz w:val="20"/>
    </w:rPr>
  </w:style>
  <w:style w:type="character" w:customStyle="1" w:styleId="CommentTextChar">
    <w:name w:val="Comment Text Char"/>
    <w:basedOn w:val="DefaultParagraphFont"/>
    <w:link w:val="CommentText"/>
    <w:rsid w:val="00907DAB"/>
    <w:rPr>
      <w:bCs/>
      <w:snapToGrid w:val="0"/>
    </w:rPr>
  </w:style>
  <w:style w:type="paragraph" w:styleId="CommentSubject">
    <w:name w:val="annotation subject"/>
    <w:basedOn w:val="CommentText"/>
    <w:next w:val="CommentText"/>
    <w:link w:val="CommentSubjectChar"/>
    <w:rsid w:val="00907DAB"/>
    <w:rPr>
      <w:b/>
    </w:rPr>
  </w:style>
  <w:style w:type="character" w:customStyle="1" w:styleId="CommentSubjectChar">
    <w:name w:val="Comment Subject Char"/>
    <w:basedOn w:val="CommentTextChar"/>
    <w:link w:val="CommentSubject"/>
    <w:rsid w:val="00907DAB"/>
    <w:rPr>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sumerreports.org/cro/2012/08/long-term-care-insurance/index.htm" TargetMode="External"/><Relationship Id="rId13" Type="http://schemas.openxmlformats.org/officeDocument/2006/relationships/hyperlink" Target="http://www.ahrq.gov/consumer/qnt/" TargetMode="External"/><Relationship Id="rId18" Type="http://schemas.openxmlformats.org/officeDocument/2006/relationships/hyperlink" Target="http://www.medicare.gov/Nursing/Checklist.as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www.ltcfeds.com/documents/files/NAIC_Shoppers_Guide.pdf" TargetMode="External"/><Relationship Id="rId2" Type="http://schemas.openxmlformats.org/officeDocument/2006/relationships/styles" Target="styles.xml"/><Relationship Id="rId16" Type="http://schemas.openxmlformats.org/officeDocument/2006/relationships/hyperlink" Target="http://www.benefitscheckup.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usnews.com/usnews/health/best-hospitals/tophosp.htm" TargetMode="External"/><Relationship Id="rId5" Type="http://schemas.openxmlformats.org/officeDocument/2006/relationships/webSettings" Target="webSettings.xml"/><Relationship Id="rId15" Type="http://schemas.openxmlformats.org/officeDocument/2006/relationships/hyperlink" Target="http://www.medicarerights.org/" TargetMode="External"/><Relationship Id="rId10" Type="http://schemas.openxmlformats.org/officeDocument/2006/relationships/hyperlink" Target="http://www.ahd.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ma-assn.org/aps/amahg.htm" TargetMode="External"/><Relationship Id="rId14" Type="http://schemas.openxmlformats.org/officeDocument/2006/relationships/hyperlink" Target="http://www.medicar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MatherLifeWays</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lhollinger-smith</dc:creator>
  <cp:lastModifiedBy>rnicholson</cp:lastModifiedBy>
  <cp:revision>2</cp:revision>
  <dcterms:created xsi:type="dcterms:W3CDTF">2013-11-19T22:24:00Z</dcterms:created>
  <dcterms:modified xsi:type="dcterms:W3CDTF">2013-11-19T22:24:00Z</dcterms:modified>
</cp:coreProperties>
</file>